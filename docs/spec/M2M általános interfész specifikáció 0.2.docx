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bookmarkStart w:id="0" w:name="_Hlk166661777"/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455CB123" w14:textId="77777777" w:rsidR="005D48C2" w:rsidRDefault="009036F9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Általános </w:t>
      </w:r>
    </w:p>
    <w:p w14:paraId="1C9918FC" w14:textId="12561375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2EAA0C3C" w:rsidR="0066671E" w:rsidRPr="004F232B" w:rsidRDefault="0066671E" w:rsidP="0066671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ins w:id="1" w:author="Nánássy László" w:date="2024-05-22T08:24:00Z">
        <w:r w:rsidR="00464ABF">
          <w:rPr>
            <w:rFonts w:ascii="Times New Roman" w:eastAsia="Times New Roman" w:hAnsi="Times New Roman" w:cs="Times New Roman"/>
            <w:sz w:val="40"/>
            <w:szCs w:val="40"/>
          </w:rPr>
          <w:t>2</w:t>
        </w:r>
      </w:ins>
      <w:del w:id="2" w:author="Nánássy László" w:date="2024-05-22T08:24:00Z">
        <w:r w:rsidRPr="004F232B" w:rsidDel="00464ABF">
          <w:rPr>
            <w:rFonts w:ascii="Times New Roman" w:eastAsia="Times New Roman" w:hAnsi="Times New Roman" w:cs="Times New Roman"/>
            <w:sz w:val="40"/>
            <w:szCs w:val="40"/>
          </w:rPr>
          <w:delText>1</w:delText>
        </w:r>
      </w:del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3424285A" w14:textId="58EBB14C" w:rsidR="00A814E0" w:rsidRDefault="00000000">
          <w:pPr>
            <w:pStyle w:val="TJ1"/>
            <w:tabs>
              <w:tab w:val="left" w:pos="464"/>
              <w:tab w:val="right" w:leader="dot" w:pos="9065"/>
            </w:tabs>
            <w:rPr>
              <w:ins w:id="3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Nánássy László" w:date="2024-06-10T10:18:00Z">
            <w:r w:rsidR="00A814E0" w:rsidRPr="008C191C">
              <w:rPr>
                <w:rStyle w:val="Hiperhivatkozs"/>
                <w:noProof/>
              </w:rPr>
              <w:fldChar w:fldCharType="begin"/>
            </w:r>
            <w:r w:rsidR="00A814E0" w:rsidRPr="008C191C">
              <w:rPr>
                <w:rStyle w:val="Hiperhivatkozs"/>
                <w:noProof/>
              </w:rPr>
              <w:instrText xml:space="preserve"> </w:instrText>
            </w:r>
            <w:r w:rsidR="00A814E0">
              <w:rPr>
                <w:noProof/>
              </w:rPr>
              <w:instrText>HYPERLINK \l "_Toc168907120"</w:instrText>
            </w:r>
            <w:r w:rsidR="00A814E0" w:rsidRPr="008C191C">
              <w:rPr>
                <w:rStyle w:val="Hiperhivatkozs"/>
                <w:noProof/>
              </w:rPr>
              <w:instrText xml:space="preserve"> </w:instrText>
            </w:r>
            <w:r w:rsidR="00A814E0" w:rsidRPr="008C191C">
              <w:rPr>
                <w:rStyle w:val="Hiperhivatkozs"/>
                <w:noProof/>
              </w:rPr>
            </w:r>
            <w:r w:rsidR="00A814E0" w:rsidRPr="008C191C">
              <w:rPr>
                <w:rStyle w:val="Hiperhivatkozs"/>
                <w:noProof/>
              </w:rPr>
              <w:fldChar w:fldCharType="separate"/>
            </w:r>
            <w:r w:rsidR="00A814E0" w:rsidRPr="008C191C">
              <w:rPr>
                <w:rStyle w:val="Hiperhivatkozs"/>
                <w:noProof/>
              </w:rPr>
              <w:t>1.</w:t>
            </w:r>
            <w:r w:rsidR="00A814E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A814E0" w:rsidRPr="008C191C">
              <w:rPr>
                <w:rStyle w:val="Hiperhivatkozs"/>
                <w:noProof/>
              </w:rPr>
              <w:t>Bevezetés</w:t>
            </w:r>
            <w:r w:rsidR="00A814E0">
              <w:rPr>
                <w:noProof/>
                <w:webHidden/>
              </w:rPr>
              <w:tab/>
            </w:r>
            <w:r w:rsidR="00A814E0">
              <w:rPr>
                <w:noProof/>
                <w:webHidden/>
              </w:rPr>
              <w:fldChar w:fldCharType="begin"/>
            </w:r>
            <w:r w:rsidR="00A814E0">
              <w:rPr>
                <w:noProof/>
                <w:webHidden/>
              </w:rPr>
              <w:instrText xml:space="preserve"> PAGEREF _Toc168907120 \h </w:instrText>
            </w:r>
            <w:r w:rsidR="00A814E0">
              <w:rPr>
                <w:noProof/>
                <w:webHidden/>
              </w:rPr>
            </w:r>
          </w:ins>
          <w:r w:rsidR="00A814E0">
            <w:rPr>
              <w:noProof/>
              <w:webHidden/>
            </w:rPr>
            <w:fldChar w:fldCharType="separate"/>
          </w:r>
          <w:ins w:id="5" w:author="Nánássy László" w:date="2024-06-10T10:18:00Z">
            <w:r w:rsidR="00A814E0">
              <w:rPr>
                <w:noProof/>
                <w:webHidden/>
              </w:rPr>
              <w:t>7</w:t>
            </w:r>
            <w:r w:rsidR="00A814E0">
              <w:rPr>
                <w:noProof/>
                <w:webHidden/>
              </w:rPr>
              <w:fldChar w:fldCharType="end"/>
            </w:r>
            <w:r w:rsidR="00A814E0" w:rsidRPr="008C191C">
              <w:rPr>
                <w:rStyle w:val="Hiperhivatkozs"/>
                <w:noProof/>
              </w:rPr>
              <w:fldChar w:fldCharType="end"/>
            </w:r>
          </w:ins>
        </w:p>
        <w:p w14:paraId="6A2CCA74" w14:textId="32CF6813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6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"_Toc168907121"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35FA21A" w14:textId="1943083C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9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"_Toc168907122"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Kliensprogramra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6DA90BF" w14:textId="21CCFCBA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2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"_Toc168907123"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Kliensprogram fejlesztőkre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9EFA5EF" w14:textId="5D33597F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5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6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"_Toc168907124"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Kliensprogram felhasználókra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9BDA4A7" w14:textId="033CA510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18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9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"_Toc168907125"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B628AE9" w14:textId="009B4063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21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2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"_Toc168907126"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Nánássy László" w:date="2024-06-10T10:1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E77EA3A" w14:textId="06EB4D4A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24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5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"_Toc168907127"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961AE42" w14:textId="58B14BDA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27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8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"_Toc168907128"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366BEC5" w14:textId="748ABEA5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30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1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"_Toc168907129"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7B1462A" w14:textId="7A18DE4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33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4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"_Toc168907130"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6DD6E63" w14:textId="05DB1D3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36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7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"_Toc168907131"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7E0771F" w14:textId="383E5C38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39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0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"_Toc168907132"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Aláírás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Nánássy László" w:date="2024-06-10T10:1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946D213" w14:textId="2E5CBE4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42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3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"_Toc168907133"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Nánássy László" w:date="2024-06-10T10:1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2CF61FCF" w14:textId="2CB52B5B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45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6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"_Toc168907134"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Nánássy László" w:date="2024-06-10T10:1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92F1A3E" w14:textId="71729B01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48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9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"_Toc168907135"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Nánássy László" w:date="2024-06-10T10:1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F0EB8C2" w14:textId="0933A67A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51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2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"_Toc168907136"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Státuszkódok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Nánássy László" w:date="2024-06-10T10:1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2D2A440" w14:textId="56EAD1D6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54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5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"_Toc168907137"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Méretkorlát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35F3E073" w14:textId="3C9784BA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57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8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"_Toc168907138"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Válaszidő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7F67444" w14:textId="374EE590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60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1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"_Toc168907139"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Szerveróra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4D74265" w14:textId="742BBF9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63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4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"_Toc168907140"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Helyi idő konvertálása UTC időre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11B19E7" w14:textId="63BBE4C0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66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7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"_Toc168907141"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7BD541D" w14:textId="54A41F87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69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0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"_Toc168907142"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Karakterkonverzió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Nánássy László" w:date="2024-06-10T10:1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550A1ED" w14:textId="03E4F8C0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72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3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"_Toc168907143"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4.2.9.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Forgalomkorlátozás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Nánássy László" w:date="2024-06-10T10:1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160A15C" w14:textId="1815577A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75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6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"_Toc168907144"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Nánássy László" w:date="2024-06-10T10:1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31AEE3E" w14:textId="13C0F0BE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78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9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"_Toc168907145"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Regisztráció áttekintő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Nánássy László" w:date="2024-06-10T10:1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B32C256" w14:textId="3FDFB0DA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81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2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"_Toc168907146"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Token igénylés és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Nánássy László" w:date="2024-06-10T10:1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55649F7" w14:textId="374E29AF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84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5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"_Toc168907147"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Nonce beváltás, felhasználó regisztráció aktiválás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Nánássy László" w:date="2024-06-10T10:1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2A6051CA" w14:textId="4FDE8FB6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87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8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"_Toc168907148"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Fájlfeltöltés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Nánássy László" w:date="2024-06-10T10:1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4C2E69AE" w14:textId="28A54937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90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1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"_Toc168907149"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Nánássy László" w:date="2024-06-10T10:1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2B991400" w14:textId="07ECE78C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93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4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"_Toc168907150"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Felhasználó regisztráció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Nánássy László" w:date="2024-06-10T10:1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2AA10B09" w14:textId="3D22995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96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7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"_Toc168907151"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Nonce beváltás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Nánássy László" w:date="2024-06-10T10:1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F31133C" w14:textId="5D9B9EDB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99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0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"_Toc168907152"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Nánássy László" w:date="2024-06-10T10:1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8BBE321" w14:textId="3F363977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02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3" w:author="Nánássy László" w:date="2024-06-10T10:18:00Z">
            <w:r w:rsidRPr="008C191C">
              <w:rPr>
                <w:rStyle w:val="Hiperhivatkozs"/>
                <w:noProof/>
              </w:rPr>
              <w:lastRenderedPageBreak/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"_Toc168907153"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Token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Nánássy László" w:date="2024-06-10T10:1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7B05260D" w14:textId="46C20F74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105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6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"_Toc168907154"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Token igénylés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Nánássy László" w:date="2024-06-10T10:1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F91C25A" w14:textId="0679F22B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08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9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"_Toc168907155"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</w:rPr>
              <w:t>Fájltároló kezelés interfészei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Nánássy László" w:date="2024-06-10T10:1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5D9B376" w14:textId="500C7171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111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2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"_Toc168907156"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Fájlfeltöltés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Nánássy László" w:date="2024-06-10T10:1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BC69B9E" w14:textId="5750066B" w:rsidR="00A814E0" w:rsidRDefault="00A814E0">
          <w:pPr>
            <w:pStyle w:val="TJ2"/>
            <w:tabs>
              <w:tab w:val="left" w:pos="1100"/>
              <w:tab w:val="right" w:leader="dot" w:pos="9065"/>
            </w:tabs>
            <w:rPr>
              <w:ins w:id="114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5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"_Toc168907157"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i/>
                <w:iCs/>
                <w:noProof/>
              </w:rPr>
              <w:t>Fájlstátusz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Nánássy László" w:date="2024-06-10T10:18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3D4CEFDD" w14:textId="72DDC064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117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8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"_Toc168907158"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Nánássy László" w:date="2024-06-10T10:1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4B9AC7AD" w14:textId="4FA3F784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20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1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"_Toc168907159"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Teszt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Nánássy László" w:date="2024-06-10T10:1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BEB2240" w14:textId="742E4E3A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23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4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"_Toc168907160"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Éles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Nánássy László" w:date="2024-06-10T10:18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68DA207" w14:textId="4975B660" w:rsidR="00A814E0" w:rsidRDefault="00A814E0">
          <w:pPr>
            <w:pStyle w:val="TJ1"/>
            <w:tabs>
              <w:tab w:val="left" w:pos="464"/>
              <w:tab w:val="right" w:leader="dot" w:pos="9065"/>
            </w:tabs>
            <w:rPr>
              <w:ins w:id="126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7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"_Toc168907161"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128DC9E7" w14:textId="63516187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29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0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"_Toc168907162"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648750D9" w14:textId="2BDB1422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32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3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"_Toc168907163"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36357BEF" w14:textId="4679F746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35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6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"_Toc168907164"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3CE05744" w14:textId="5AB485B3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38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9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"_Toc168907165"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0580A492" w14:textId="61D28756" w:rsidR="00A814E0" w:rsidRDefault="00A814E0">
          <w:pPr>
            <w:pStyle w:val="TJ2"/>
            <w:tabs>
              <w:tab w:val="left" w:pos="880"/>
              <w:tab w:val="right" w:leader="dot" w:pos="9065"/>
            </w:tabs>
            <w:rPr>
              <w:ins w:id="141" w:author="Nánássy László" w:date="2024-06-10T10:18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42" w:author="Nánássy László" w:date="2024-06-10T10:18:00Z">
            <w:r w:rsidRPr="008C191C">
              <w:rPr>
                <w:rStyle w:val="Hiperhivatkozs"/>
                <w:noProof/>
              </w:rPr>
              <w:fldChar w:fldCharType="begin"/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"_Toc168907166"</w:instrText>
            </w:r>
            <w:r w:rsidRPr="008C191C">
              <w:rPr>
                <w:rStyle w:val="Hiperhivatkozs"/>
                <w:noProof/>
              </w:rPr>
              <w:instrText xml:space="preserve"> </w:instrText>
            </w:r>
            <w:r w:rsidRPr="008C191C">
              <w:rPr>
                <w:rStyle w:val="Hiperhivatkozs"/>
                <w:noProof/>
              </w:rPr>
            </w:r>
            <w:r w:rsidRPr="008C191C">
              <w:rPr>
                <w:rStyle w:val="Hiperhivatkozs"/>
                <w:noProof/>
              </w:rPr>
              <w:fldChar w:fldCharType="separate"/>
            </w:r>
            <w:r w:rsidRPr="008C191C">
              <w:rPr>
                <w:rStyle w:val="Hiperhivatkozs"/>
                <w:noProof/>
                <w:highlight w:val="yellow"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C191C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_Toc168907166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Nánássy László" w:date="2024-06-10T10:18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C191C">
              <w:rPr>
                <w:rStyle w:val="Hiperhivatkozs"/>
                <w:noProof/>
              </w:rPr>
              <w:fldChar w:fldCharType="end"/>
            </w:r>
          </w:ins>
        </w:p>
        <w:p w14:paraId="5FE6B706" w14:textId="333638DA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14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45" w:author="Nánássy László" w:date="2024-06-04T15:56:00Z">
            <w:r w:rsidRPr="00726BCD" w:rsidDel="00726BCD">
              <w:rPr>
                <w:noProof/>
                <w:rPrChange w:id="146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47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31084B21" w14:textId="42185A15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14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49" w:author="Nánássy László" w:date="2024-06-04T15:56:00Z">
            <w:r w:rsidRPr="00726BCD" w:rsidDel="00726BCD">
              <w:rPr>
                <w:noProof/>
                <w:rPrChange w:id="150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51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Használati feltételek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263704AF" w14:textId="062CB812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5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53" w:author="Nánássy László" w:date="2024-06-04T15:56:00Z">
            <w:r w:rsidRPr="00726BCD" w:rsidDel="00726BCD">
              <w:rPr>
                <w:noProof/>
                <w:rPrChange w:id="154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2.1.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55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Kliensprogramra vonatkozó feltételek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27BB834B" w14:textId="4377E484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5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57" w:author="Nánássy László" w:date="2024-06-04T15:56:00Z">
            <w:r w:rsidRPr="00726BCD" w:rsidDel="00726BCD">
              <w:rPr>
                <w:noProof/>
                <w:rPrChange w:id="158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2.2.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59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Kliensprogram fejlesztőkre vonatkozó feltételek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5FA8A64A" w14:textId="261A3E36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6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61" w:author="Nánássy László" w:date="2024-06-04T15:56:00Z">
            <w:r w:rsidRPr="00726BCD" w:rsidDel="00726BCD">
              <w:rPr>
                <w:noProof/>
                <w:rPrChange w:id="162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2.3.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63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Kliensprogram felhasználókra vonatkozó feltételek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6400611D" w14:textId="299748EB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16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65" w:author="Nánássy László" w:date="2024-06-04T15:56:00Z">
            <w:r w:rsidRPr="00726BCD" w:rsidDel="00726BCD">
              <w:rPr>
                <w:noProof/>
                <w:rPrChange w:id="166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67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Technikai követelmények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7D9A7584" w14:textId="15FEFBED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6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69" w:author="Nánássy László" w:date="2024-06-04T15:56:00Z">
            <w:r w:rsidRPr="00726BCD" w:rsidDel="00726BCD">
              <w:rPr>
                <w:noProof/>
                <w:rPrChange w:id="170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3.1.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71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Alapvető technológiák</w:delText>
            </w:r>
            <w:r w:rsidDel="00726BCD">
              <w:rPr>
                <w:noProof/>
                <w:webHidden/>
              </w:rPr>
              <w:tab/>
              <w:delText>7</w:delText>
            </w:r>
          </w:del>
        </w:p>
        <w:p w14:paraId="299B3CF2" w14:textId="3A84451A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7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73" w:author="Nánássy László" w:date="2024-06-04T15:56:00Z">
            <w:r w:rsidRPr="00726BCD" w:rsidDel="00726BCD">
              <w:rPr>
                <w:noProof/>
                <w:rPrChange w:id="174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3.2.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75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Kódolási, titkosítási algoritmusok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437DCA49" w14:textId="4C48ABF1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17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77" w:author="Nánássy László" w:date="2024-06-04T15:56:00Z">
            <w:r w:rsidRPr="00726BCD" w:rsidDel="00726BCD">
              <w:rPr>
                <w:noProof/>
                <w:rPrChange w:id="178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4.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79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Általános interfész elemek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4BC6191A" w14:textId="611DFAAF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8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81" w:author="Nánássy László" w:date="2024-06-04T15:56:00Z">
            <w:r w:rsidRPr="00726BCD" w:rsidDel="00726BCD">
              <w:rPr>
                <w:noProof/>
                <w:rPrChange w:id="182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4.1.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83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Üzenetek általános felépítése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09BDD856" w14:textId="23E38532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18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85" w:author="Nánássy László" w:date="2024-06-04T15:56:00Z">
            <w:r w:rsidRPr="00726BCD" w:rsidDel="00726BCD">
              <w:rPr>
                <w:noProof/>
                <w:rPrChange w:id="186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4.1.1.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87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Kérés (request)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5320FF35" w14:textId="4C7B96F6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18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89" w:author="Nánássy László" w:date="2024-06-04T15:56:00Z">
            <w:r w:rsidRPr="00726BCD" w:rsidDel="00726BCD">
              <w:rPr>
                <w:noProof/>
                <w:rPrChange w:id="190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4.1.2.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91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Válasz (response)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33EB7549" w14:textId="56CC662F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19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93" w:author="Nánássy László" w:date="2024-06-04T15:56:00Z">
            <w:r w:rsidRPr="00726BCD" w:rsidDel="00726BCD">
              <w:rPr>
                <w:noProof/>
                <w:rPrChange w:id="194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4.1.3.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95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Aláírás</w:delText>
            </w:r>
            <w:r w:rsidDel="00726BCD">
              <w:rPr>
                <w:noProof/>
                <w:webHidden/>
              </w:rPr>
              <w:tab/>
              <w:delText>8</w:delText>
            </w:r>
          </w:del>
        </w:p>
        <w:p w14:paraId="6AFF53F9" w14:textId="6AEF656F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19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97" w:author="Nánássy László" w:date="2024-06-04T15:56:00Z">
            <w:r w:rsidRPr="00726BCD" w:rsidDel="00726BCD">
              <w:rPr>
                <w:noProof/>
                <w:rPrChange w:id="198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4.2.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199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Általános technikai adatok</w:delText>
            </w:r>
            <w:r w:rsidDel="00726BCD">
              <w:rPr>
                <w:noProof/>
                <w:webHidden/>
              </w:rPr>
              <w:tab/>
              <w:delText>9</w:delText>
            </w:r>
          </w:del>
        </w:p>
        <w:p w14:paraId="60456B38" w14:textId="6D43A007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0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01" w:author="Nánássy László" w:date="2024-06-04T15:56:00Z">
            <w:r w:rsidRPr="00726BCD" w:rsidDel="00726BCD">
              <w:rPr>
                <w:noProof/>
                <w:rPrChange w:id="202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03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Feljéc</w:delText>
            </w:r>
            <w:r w:rsidDel="00726BCD">
              <w:rPr>
                <w:noProof/>
                <w:webHidden/>
              </w:rPr>
              <w:tab/>
              <w:delText>9</w:delText>
            </w:r>
          </w:del>
        </w:p>
        <w:p w14:paraId="622F359C" w14:textId="4D6B12C1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0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05" w:author="Nánássy László" w:date="2024-06-04T15:56:00Z">
            <w:r w:rsidRPr="00726BCD" w:rsidDel="00726BCD">
              <w:rPr>
                <w:noProof/>
                <w:rPrChange w:id="206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07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Státuszkódok</w:delText>
            </w:r>
            <w:r w:rsidDel="00726BCD">
              <w:rPr>
                <w:noProof/>
                <w:webHidden/>
              </w:rPr>
              <w:tab/>
              <w:delText>9</w:delText>
            </w:r>
          </w:del>
        </w:p>
        <w:p w14:paraId="48287B96" w14:textId="57F74DA9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0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09" w:author="Nánássy László" w:date="2024-06-04T15:56:00Z">
            <w:r w:rsidRPr="00726BCD" w:rsidDel="00726BCD">
              <w:rPr>
                <w:noProof/>
                <w:rPrChange w:id="210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11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Méretkorlát</w:delText>
            </w:r>
            <w:r w:rsidDel="00726BCD">
              <w:rPr>
                <w:noProof/>
                <w:webHidden/>
              </w:rPr>
              <w:tab/>
              <w:delText>9</w:delText>
            </w:r>
          </w:del>
        </w:p>
        <w:p w14:paraId="541A0222" w14:textId="0AD222B8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1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13" w:author="Nánássy László" w:date="2024-06-04T15:56:00Z">
            <w:r w:rsidRPr="00726BCD" w:rsidDel="00726BCD">
              <w:rPr>
                <w:noProof/>
                <w:rPrChange w:id="214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4.2.4.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15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Válaszidő</w:delText>
            </w:r>
            <w:r w:rsidDel="00726BCD">
              <w:rPr>
                <w:noProof/>
                <w:webHidden/>
              </w:rPr>
              <w:tab/>
              <w:delText>9</w:delText>
            </w:r>
          </w:del>
        </w:p>
        <w:p w14:paraId="04D0A7A0" w14:textId="6B31563B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1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17" w:author="Nánássy László" w:date="2024-06-04T15:56:00Z">
            <w:r w:rsidRPr="00726BCD" w:rsidDel="00726BCD">
              <w:rPr>
                <w:noProof/>
                <w:rPrChange w:id="218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4.2.5.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19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Szerveróra</w:delText>
            </w:r>
            <w:r w:rsidDel="00726BCD">
              <w:rPr>
                <w:noProof/>
                <w:webHidden/>
              </w:rPr>
              <w:tab/>
              <w:delText>10</w:delText>
            </w:r>
          </w:del>
        </w:p>
        <w:p w14:paraId="53BB4D5C" w14:textId="4A4A6A50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2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21" w:author="Nánássy László" w:date="2024-06-04T15:56:00Z">
            <w:r w:rsidRPr="00726BCD" w:rsidDel="00726BCD">
              <w:rPr>
                <w:noProof/>
                <w:rPrChange w:id="222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4.2.6.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23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Helyi idő konvertálása UTC időre</w:delText>
            </w:r>
            <w:r w:rsidDel="00726BCD">
              <w:rPr>
                <w:noProof/>
                <w:webHidden/>
              </w:rPr>
              <w:tab/>
              <w:delText>10</w:delText>
            </w:r>
          </w:del>
        </w:p>
        <w:p w14:paraId="5393B104" w14:textId="66E84720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2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25" w:author="Nánássy László" w:date="2024-06-04T15:56:00Z">
            <w:r w:rsidRPr="00726BCD" w:rsidDel="00726BCD">
              <w:rPr>
                <w:noProof/>
                <w:rPrChange w:id="226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4.2.7.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227" w:author="Nánássy László" w:date="2024-06-04T15:56:00Z">
                  <w:rPr>
                    <w:rStyle w:val="Hiperhivatkozs"/>
                    <w:i/>
                    <w:iCs/>
                    <w:noProof/>
                    <w:highlight w:val="yellow"/>
                  </w:rPr>
                </w:rPrChange>
              </w:rPr>
              <w:delText>Verziókezelés</w:delText>
            </w:r>
            <w:r w:rsidDel="00726BCD">
              <w:rPr>
                <w:noProof/>
                <w:webHidden/>
              </w:rPr>
              <w:tab/>
              <w:delText>10</w:delText>
            </w:r>
          </w:del>
        </w:p>
        <w:p w14:paraId="63FAC430" w14:textId="5914EA45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2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29" w:author="Nánássy László" w:date="2024-06-04T15:56:00Z">
            <w:r w:rsidRPr="00726BCD" w:rsidDel="00726BCD">
              <w:rPr>
                <w:noProof/>
                <w:rPrChange w:id="230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4.2.8.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31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Karakterkonverzió</w:delText>
            </w:r>
            <w:r w:rsidDel="00726BCD">
              <w:rPr>
                <w:noProof/>
                <w:webHidden/>
              </w:rPr>
              <w:tab/>
              <w:delText>10</w:delText>
            </w:r>
          </w:del>
        </w:p>
        <w:p w14:paraId="26454832" w14:textId="7131F67E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3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33" w:author="Nánássy László" w:date="2024-06-04T15:56:00Z">
            <w:r w:rsidRPr="00726BCD" w:rsidDel="00726BCD">
              <w:rPr>
                <w:noProof/>
                <w:rPrChange w:id="234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4.2.9.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35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Forgalomkorlátozás</w:delText>
            </w:r>
            <w:r w:rsidDel="00726BCD">
              <w:rPr>
                <w:noProof/>
                <w:webHidden/>
              </w:rPr>
              <w:tab/>
              <w:delText>10</w:delText>
            </w:r>
          </w:del>
        </w:p>
        <w:p w14:paraId="4AEF6913" w14:textId="357A6419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23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37" w:author="Nánássy László" w:date="2024-06-04T15:56:00Z">
            <w:r w:rsidRPr="00726BCD" w:rsidDel="00726BCD">
              <w:rPr>
                <w:noProof/>
                <w:rPrChange w:id="238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5.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39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Folyamatok</w:delText>
            </w:r>
            <w:r w:rsidDel="00726BCD">
              <w:rPr>
                <w:noProof/>
                <w:webHidden/>
              </w:rPr>
              <w:tab/>
              <w:delText>11</w:delText>
            </w:r>
          </w:del>
        </w:p>
        <w:p w14:paraId="5D9EDF9B" w14:textId="52C0DCDD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4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41" w:author="Nánássy László" w:date="2024-06-04T15:56:00Z">
            <w:r w:rsidRPr="00726BCD" w:rsidDel="00726BCD">
              <w:rPr>
                <w:noProof/>
                <w:rPrChange w:id="242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5.1.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43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Regisztráció áttekintő folyamat</w:delText>
            </w:r>
            <w:r w:rsidDel="00726BCD">
              <w:rPr>
                <w:noProof/>
                <w:webHidden/>
              </w:rPr>
              <w:tab/>
              <w:delText>11</w:delText>
            </w:r>
          </w:del>
        </w:p>
        <w:p w14:paraId="32F5381E" w14:textId="464FD56A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4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45" w:author="Nánássy László" w:date="2024-06-04T15:56:00Z">
            <w:r w:rsidRPr="00726BCD" w:rsidDel="00726BCD">
              <w:rPr>
                <w:noProof/>
                <w:rPrChange w:id="246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5.2.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47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Token igénylés és használat</w:delText>
            </w:r>
            <w:r w:rsidDel="00726BCD">
              <w:rPr>
                <w:noProof/>
                <w:webHidden/>
              </w:rPr>
              <w:tab/>
              <w:delText>12</w:delText>
            </w:r>
          </w:del>
        </w:p>
        <w:p w14:paraId="0476A594" w14:textId="16279DFF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4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49" w:author="Nánássy László" w:date="2024-06-04T15:56:00Z">
            <w:r w:rsidRPr="00726BCD" w:rsidDel="00726BCD">
              <w:rPr>
                <w:noProof/>
                <w:rPrChange w:id="250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5.3.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51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Nonce beváltás, felhasználó regisztráció aktiválás</w:delText>
            </w:r>
            <w:r w:rsidDel="00726BCD">
              <w:rPr>
                <w:noProof/>
                <w:webHidden/>
              </w:rPr>
              <w:tab/>
              <w:delText>13</w:delText>
            </w:r>
          </w:del>
        </w:p>
        <w:p w14:paraId="56BAC79A" w14:textId="74E7B211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5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53" w:author="Nánássy László" w:date="2024-06-04T15:56:00Z">
            <w:r w:rsidRPr="00726BCD" w:rsidDel="00726BCD">
              <w:rPr>
                <w:noProof/>
                <w:rPrChange w:id="254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5.4.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55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Fájlfeltöltés</w:delText>
            </w:r>
            <w:r w:rsidDel="00726BCD">
              <w:rPr>
                <w:noProof/>
                <w:webHidden/>
              </w:rPr>
              <w:tab/>
              <w:delText>14</w:delText>
            </w:r>
          </w:del>
        </w:p>
        <w:p w14:paraId="5688388F" w14:textId="169F30C4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25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57" w:author="Nánássy László" w:date="2024-06-04T15:56:00Z">
            <w:r w:rsidRPr="00726BCD" w:rsidDel="00726BCD">
              <w:rPr>
                <w:noProof/>
                <w:rPrChange w:id="258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6.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59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Interfészek</w:delText>
            </w:r>
            <w:r w:rsidDel="00726BCD">
              <w:rPr>
                <w:noProof/>
                <w:webHidden/>
              </w:rPr>
              <w:tab/>
              <w:delText>15</w:delText>
            </w:r>
          </w:del>
        </w:p>
        <w:p w14:paraId="42EEA914" w14:textId="7620DEA4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6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61" w:author="Nánássy László" w:date="2024-06-04T15:56:00Z">
            <w:r w:rsidRPr="00726BCD" w:rsidDel="00726BCD">
              <w:rPr>
                <w:noProof/>
                <w:rPrChange w:id="262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6.1.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63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Felhasználó regisztráció kezelés interfésze</w:delText>
            </w:r>
            <w:r w:rsidDel="00726BCD">
              <w:rPr>
                <w:noProof/>
                <w:webHidden/>
              </w:rPr>
              <w:tab/>
              <w:delText>15</w:delText>
            </w:r>
          </w:del>
        </w:p>
        <w:p w14:paraId="58D94A04" w14:textId="73C7840D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6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65" w:author="Nánássy László" w:date="2024-06-04T15:56:00Z">
            <w:r w:rsidRPr="00726BCD" w:rsidDel="00726BCD">
              <w:rPr>
                <w:noProof/>
                <w:rPrChange w:id="266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6.1.1.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67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Nonce beváltás művelete</w:delText>
            </w:r>
            <w:r w:rsidDel="00726BCD">
              <w:rPr>
                <w:noProof/>
                <w:webHidden/>
              </w:rPr>
              <w:tab/>
              <w:delText>15</w:delText>
            </w:r>
          </w:del>
        </w:p>
        <w:p w14:paraId="22F96EEB" w14:textId="66621F8F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6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69" w:author="Nánássy László" w:date="2024-06-04T15:56:00Z">
            <w:r w:rsidRPr="00726BCD" w:rsidDel="00726BCD">
              <w:rPr>
                <w:noProof/>
                <w:rPrChange w:id="270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6.1.2.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71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Felhasználó regisztráció aktiválás művelete</w:delText>
            </w:r>
            <w:r w:rsidDel="00726BCD">
              <w:rPr>
                <w:noProof/>
                <w:webHidden/>
              </w:rPr>
              <w:tab/>
              <w:delText>16</w:delText>
            </w:r>
          </w:del>
        </w:p>
        <w:p w14:paraId="562103B0" w14:textId="03D268F6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7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73" w:author="Nánássy László" w:date="2024-06-04T15:56:00Z">
            <w:r w:rsidRPr="00726BCD" w:rsidDel="00726BCD">
              <w:rPr>
                <w:noProof/>
                <w:rPrChange w:id="274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6.2.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75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Token kezelés interfésze</w:delText>
            </w:r>
            <w:r w:rsidDel="00726BCD">
              <w:rPr>
                <w:noProof/>
                <w:webHidden/>
              </w:rPr>
              <w:tab/>
              <w:delText>17</w:delText>
            </w:r>
          </w:del>
        </w:p>
        <w:p w14:paraId="4B975A5E" w14:textId="2477DD3C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7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77" w:author="Nánássy László" w:date="2024-06-04T15:56:00Z">
            <w:r w:rsidRPr="00726BCD" w:rsidDel="00726BCD">
              <w:rPr>
                <w:noProof/>
                <w:rPrChange w:id="278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6.2.1.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79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Token igénylés művelete</w:delText>
            </w:r>
            <w:r w:rsidDel="00726BCD">
              <w:rPr>
                <w:noProof/>
                <w:webHidden/>
              </w:rPr>
              <w:tab/>
              <w:delText>17</w:delText>
            </w:r>
          </w:del>
        </w:p>
        <w:p w14:paraId="0872A36A" w14:textId="726D5B8F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8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81" w:author="Nánássy László" w:date="2024-06-04T15:56:00Z">
            <w:r w:rsidRPr="00726BCD" w:rsidDel="00726BCD">
              <w:rPr>
                <w:noProof/>
                <w:rPrChange w:id="282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6.3.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83" w:author="Nánássy László" w:date="2024-06-04T15:56:00Z">
                  <w:rPr>
                    <w:rStyle w:val="Hiperhivatkozs"/>
                    <w:noProof/>
                  </w:rPr>
                </w:rPrChange>
              </w:rPr>
              <w:delText>Fájltároló kezelés interfészei</w:delText>
            </w:r>
            <w:r w:rsidDel="00726BCD">
              <w:rPr>
                <w:noProof/>
                <w:webHidden/>
              </w:rPr>
              <w:tab/>
              <w:delText>18</w:delText>
            </w:r>
          </w:del>
        </w:p>
        <w:p w14:paraId="30F3D620" w14:textId="7D6BDFD4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8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85" w:author="Nánássy László" w:date="2024-06-04T15:56:00Z">
            <w:r w:rsidRPr="00726BCD" w:rsidDel="00726BCD">
              <w:rPr>
                <w:noProof/>
                <w:rPrChange w:id="286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6.3.1.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87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Fájlfeltöltés művelete</w:delText>
            </w:r>
            <w:r w:rsidDel="00726BCD">
              <w:rPr>
                <w:noProof/>
                <w:webHidden/>
              </w:rPr>
              <w:tab/>
              <w:delText>19</w:delText>
            </w:r>
          </w:del>
        </w:p>
        <w:p w14:paraId="156A6172" w14:textId="385224D6" w:rsidR="00B14A75" w:rsidDel="00726BCD" w:rsidRDefault="00B14A75">
          <w:pPr>
            <w:pStyle w:val="TJ2"/>
            <w:tabs>
              <w:tab w:val="left" w:pos="1100"/>
              <w:tab w:val="right" w:leader="dot" w:pos="9065"/>
            </w:tabs>
            <w:rPr>
              <w:del w:id="28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89" w:author="Nánássy László" w:date="2024-06-04T15:56:00Z">
            <w:r w:rsidRPr="00726BCD" w:rsidDel="00726BCD">
              <w:rPr>
                <w:noProof/>
                <w:rPrChange w:id="290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6.3.2.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rPrChange w:id="291" w:author="Nánássy László" w:date="2024-06-04T15:56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Fájlstátusz lekérdezés művelete</w:delText>
            </w:r>
            <w:r w:rsidDel="00726BCD">
              <w:rPr>
                <w:noProof/>
                <w:webHidden/>
              </w:rPr>
              <w:tab/>
              <w:delText>20</w:delText>
            </w:r>
          </w:del>
        </w:p>
        <w:p w14:paraId="2D290165" w14:textId="1FA1AC30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29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93" w:author="Nánássy László" w:date="2024-06-04T15:56:00Z">
            <w:r w:rsidRPr="00726BCD" w:rsidDel="00726BCD">
              <w:rPr>
                <w:noProof/>
                <w:highlight w:val="yellow"/>
                <w:rPrChange w:id="294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7.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295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Környezetek elérhetősége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19275543" w14:textId="721688C8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29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97" w:author="Nánássy László" w:date="2024-06-04T15:56:00Z">
            <w:r w:rsidRPr="00726BCD" w:rsidDel="00726BCD">
              <w:rPr>
                <w:noProof/>
                <w:highlight w:val="yellow"/>
                <w:rPrChange w:id="298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7.1.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299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Teszt környezet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14FEAF74" w14:textId="6663D4E5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0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01" w:author="Nánássy László" w:date="2024-06-04T15:56:00Z">
            <w:r w:rsidRPr="00726BCD" w:rsidDel="00726BCD">
              <w:rPr>
                <w:noProof/>
                <w:highlight w:val="yellow"/>
                <w:rPrChange w:id="302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7.2.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03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Éles környezet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099DACE4" w14:textId="3CE744FE" w:rsidR="00B14A75" w:rsidDel="00726BCD" w:rsidRDefault="00B14A75">
          <w:pPr>
            <w:pStyle w:val="TJ1"/>
            <w:tabs>
              <w:tab w:val="left" w:pos="464"/>
              <w:tab w:val="right" w:leader="dot" w:pos="9065"/>
            </w:tabs>
            <w:rPr>
              <w:del w:id="30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05" w:author="Nánássy László" w:date="2024-06-04T15:56:00Z">
            <w:r w:rsidRPr="00726BCD" w:rsidDel="00726BCD">
              <w:rPr>
                <w:noProof/>
                <w:highlight w:val="yellow"/>
                <w:rPrChange w:id="306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07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Támogatás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00FE5FB4" w14:textId="09C06712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08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09" w:author="Nánássy László" w:date="2024-06-04T15:56:00Z">
            <w:r w:rsidRPr="00726BCD" w:rsidDel="00726BCD">
              <w:rPr>
                <w:noProof/>
                <w:highlight w:val="yellow"/>
                <w:rPrChange w:id="310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8.1.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11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Aktuális verzió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39AA2AB2" w14:textId="0036AE11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12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13" w:author="Nánássy László" w:date="2024-06-04T15:56:00Z">
            <w:r w:rsidRPr="00726BCD" w:rsidDel="00726BCD">
              <w:rPr>
                <w:noProof/>
                <w:highlight w:val="yellow"/>
                <w:rPrChange w:id="314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8.2.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15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Mintaalkalmazás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5034D23F" w14:textId="6944E508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16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17" w:author="Nánássy László" w:date="2024-06-04T15:56:00Z">
            <w:r w:rsidRPr="00726BCD" w:rsidDel="00726BCD">
              <w:rPr>
                <w:noProof/>
                <w:highlight w:val="yellow"/>
                <w:rPrChange w:id="318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8.3.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19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Leírások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15728931" w14:textId="74E7EBD3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20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21" w:author="Nánássy László" w:date="2024-06-04T15:56:00Z">
            <w:r w:rsidRPr="00726BCD" w:rsidDel="00726BCD">
              <w:rPr>
                <w:noProof/>
                <w:highlight w:val="yellow"/>
                <w:rPrChange w:id="322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8.4.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23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Bemutató videók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6605C928" w14:textId="7989B3F9" w:rsidR="00B14A75" w:rsidDel="00726BCD" w:rsidRDefault="00B14A75">
          <w:pPr>
            <w:pStyle w:val="TJ2"/>
            <w:tabs>
              <w:tab w:val="left" w:pos="880"/>
              <w:tab w:val="right" w:leader="dot" w:pos="9065"/>
            </w:tabs>
            <w:rPr>
              <w:del w:id="324" w:author="Nánássy László" w:date="2024-06-04T15:56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325" w:author="Nánássy László" w:date="2024-06-04T15:56:00Z">
            <w:r w:rsidRPr="00726BCD" w:rsidDel="00726BCD">
              <w:rPr>
                <w:noProof/>
                <w:highlight w:val="yellow"/>
                <w:rPrChange w:id="326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8.5.</w:delText>
            </w:r>
            <w:r w:rsidDel="00726BC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726BCD" w:rsidDel="00726BCD">
              <w:rPr>
                <w:noProof/>
                <w:highlight w:val="yellow"/>
                <w:rPrChange w:id="327" w:author="Nánássy László" w:date="2024-06-04T15:56:00Z">
                  <w:rPr>
                    <w:rStyle w:val="Hiperhivatkozs"/>
                    <w:noProof/>
                    <w:highlight w:val="yellow"/>
                  </w:rPr>
                </w:rPrChange>
              </w:rPr>
              <w:delText>Helpdesk</w:delText>
            </w:r>
            <w:r w:rsidDel="00726BCD">
              <w:rPr>
                <w:noProof/>
                <w:webHidden/>
              </w:rPr>
              <w:tab/>
              <w:delText>22</w:delText>
            </w:r>
          </w:del>
        </w:p>
        <w:p w14:paraId="16207D1D" w14:textId="0702F1C1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Dátum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Szerző 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Verzió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343A66B0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</w:t>
            </w:r>
            <w:del w:id="328" w:author="Nánássy László" w:date="2024-05-22T08:25:00Z">
              <w:r w:rsidDel="00481509">
                <w:rPr>
                  <w:rFonts w:ascii="Times New Roman" w:eastAsia="Times New Roman" w:hAnsi="Times New Roman" w:cs="Times New Roman"/>
                  <w:sz w:val="20"/>
                </w:rPr>
                <w:delText xml:space="preserve">.??. </w:delText>
              </w:r>
            </w:del>
            <w:ins w:id="329" w:author="Nánássy László" w:date="2024-05-22T08:25:00Z">
              <w:r w:rsidR="00481509">
                <w:rPr>
                  <w:rFonts w:ascii="Times New Roman" w:eastAsia="Times New Roman" w:hAnsi="Times New Roman" w:cs="Times New Roman"/>
                  <w:sz w:val="20"/>
                </w:rPr>
                <w:t xml:space="preserve">.15. </w:t>
              </w:r>
            </w:ins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072226ED" w:rsidR="00401497" w:rsidRDefault="00E30A3B" w:rsidP="00BB7F61">
            <w:pPr>
              <w:ind w:left="108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11C2FD3" w:rsidR="00401497" w:rsidRDefault="0066671E" w:rsidP="00BB7F61">
            <w:pPr>
              <w:ind w:left="108"/>
            </w:pPr>
            <w:r>
              <w:t>0</w:t>
            </w:r>
            <w:r w:rsidR="00401497">
              <w:t>.</w:t>
            </w:r>
            <w:r>
              <w:t>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00BB7F61">
        <w:trPr>
          <w:trHeight w:val="665"/>
          <w:ins w:id="330" w:author="Nánássy László" w:date="2024-05-22T08:42:00Z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D3C6" w14:textId="17CFD3ED" w:rsidR="00066A3F" w:rsidRDefault="00066A3F" w:rsidP="00066A3F">
            <w:pPr>
              <w:ind w:left="108"/>
              <w:rPr>
                <w:ins w:id="331" w:author="Nánássy László" w:date="2024-05-22T08:42:00Z"/>
                <w:rFonts w:ascii="Times New Roman" w:eastAsia="Times New Roman" w:hAnsi="Times New Roman" w:cs="Times New Roman"/>
                <w:sz w:val="20"/>
              </w:rPr>
            </w:pPr>
            <w:ins w:id="332" w:author="Nánássy László" w:date="2024-05-22T08:42:00Z">
              <w:r>
                <w:rPr>
                  <w:rFonts w:ascii="Times New Roman" w:eastAsia="Times New Roman" w:hAnsi="Times New Roman" w:cs="Times New Roman"/>
                  <w:sz w:val="20"/>
                </w:rPr>
                <w:t>2024.05.22.</w:t>
              </w:r>
            </w:ins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971ED4" w14:textId="4B63342A" w:rsidR="00066A3F" w:rsidRDefault="00066A3F" w:rsidP="00066A3F">
            <w:pPr>
              <w:ind w:left="108"/>
              <w:rPr>
                <w:ins w:id="333" w:author="Nánássy László" w:date="2024-05-22T08:42:00Z"/>
              </w:rPr>
            </w:pPr>
            <w:ins w:id="334" w:author="Nánássy László" w:date="2024-05-22T08:43:00Z">
              <w:r>
                <w:t>Pillér Kft</w:t>
              </w:r>
            </w:ins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6AB4B" w14:textId="77777777" w:rsidR="00066A3F" w:rsidRDefault="00066A3F" w:rsidP="00066A3F">
            <w:pPr>
              <w:jc w:val="both"/>
              <w:rPr>
                <w:ins w:id="335" w:author="Nánássy László" w:date="2024-05-22T08:42:00Z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34E4" w14:textId="3BC3E682" w:rsidR="00066A3F" w:rsidRDefault="00066A3F" w:rsidP="00066A3F">
            <w:pPr>
              <w:ind w:left="108"/>
              <w:rPr>
                <w:ins w:id="336" w:author="Nánássy László" w:date="2024-05-22T08:42:00Z"/>
              </w:rPr>
            </w:pPr>
            <w:ins w:id="337" w:author="Nánássy László" w:date="2024-05-22T08:43:00Z">
              <w:r>
                <w:t>0.2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DBB" w14:textId="20C01DD7" w:rsidR="00066A3F" w:rsidRDefault="00066A3F" w:rsidP="00066A3F">
            <w:pPr>
              <w:ind w:left="108"/>
              <w:rPr>
                <w:ins w:id="338" w:author="Nánássy László" w:date="2024-05-22T08:42:00Z"/>
              </w:rPr>
            </w:pPr>
            <w:ins w:id="339" w:author="Nánássy László" w:date="2024-05-22T08:43:00Z">
              <w:r>
                <w:t>Paraméter minták és alapértékek</w:t>
              </w:r>
            </w:ins>
            <w:ins w:id="340" w:author="Nánássy László" w:date="2024-05-22T09:44:00Z">
              <w:r w:rsidR="00936D6C">
                <w:t xml:space="preserve">, </w:t>
              </w:r>
            </w:ins>
            <w:ins w:id="341" w:author="Nánássy László" w:date="2024-05-22T09:45:00Z">
              <w:r w:rsidR="00936D6C">
                <w:t>HTTP</w:t>
              </w:r>
            </w:ins>
            <w:ins w:id="342" w:author="Nánássy László" w:date="2024-05-22T09:44:00Z">
              <w:r w:rsidR="00936D6C">
                <w:t xml:space="preserve"> státuszkó</w:t>
              </w:r>
            </w:ins>
            <w:ins w:id="343" w:author="Nánássy László" w:date="2024-05-22T09:45:00Z">
              <w:r w:rsidR="00936D6C">
                <w:t>dok</w:t>
              </w:r>
            </w:ins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0015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001508F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001508F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001508FE" w:rsidP="001508FE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001508FE" w:rsidP="001508FE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001508FE" w:rsidP="001508FE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001508FE" w:rsidP="001508FE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1AE425AF" w14:textId="396968AB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1508FE" w14:paraId="7070BC7E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001508F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001508F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001508FE" w:rsidP="001508FE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001508FE" w:rsidP="001508FE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1508FE" w14:paraId="5DD609D0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001508FE" w:rsidP="001508FE">
            <w:pPr>
              <w:spacing w:line="360" w:lineRule="auto"/>
            </w:pPr>
            <w:proofErr w:type="spellStart"/>
            <w:r>
              <w:lastRenderedPageBreak/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001508F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001508F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001508FE" w:rsidP="001508FE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001508FE" w:rsidP="001508FE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001508FE" w:rsidP="001508FE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001508FE" w:rsidP="001508FE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001508FE" w:rsidP="001508FE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001508FE" w:rsidP="001508FE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001508FE" w:rsidP="001508FE">
            <w:pPr>
              <w:spacing w:line="360" w:lineRule="auto"/>
            </w:pPr>
            <w:r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001508FE" w:rsidP="001508FE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001508FE" w:rsidP="001508FE">
            <w:pPr>
              <w:spacing w:line="360" w:lineRule="auto"/>
            </w:pPr>
            <w:proofErr w:type="spellStart"/>
            <w:r>
              <w:lastRenderedPageBreak/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E1AE5E7" w14:textId="781D41A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001508FE" w:rsidP="001508FE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001508F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001508FE" w:rsidP="001508FE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001508FE" w:rsidP="001508FE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0015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001508FE" w:rsidP="001508FE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0015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001508F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br w:type="page"/>
      </w:r>
      <w:bookmarkStart w:id="344" w:name="_Toc168907120"/>
      <w:r w:rsidRPr="00AE3480">
        <w:lastRenderedPageBreak/>
        <w:t>B</w:t>
      </w:r>
      <w:r w:rsidR="00E86458" w:rsidRPr="00AE3480">
        <w:t>evezetés</w:t>
      </w:r>
      <w:bookmarkEnd w:id="344"/>
      <w:r w:rsidRPr="004E3837">
        <w:t xml:space="preserve"> </w:t>
      </w:r>
    </w:p>
    <w:p w14:paraId="25E9BC09" w14:textId="54E623B6" w:rsidR="00283719" w:rsidRPr="00AE3480" w:rsidRDefault="00283719" w:rsidP="00AE3480">
      <w:pPr>
        <w:jc w:val="both"/>
      </w:pPr>
      <w:r w:rsidRPr="00AE3480">
        <w:t xml:space="preserve">A leírás a kliensek és NAV M2M közötti gép-gép kapcsolat azon interfészeit és műveleteit mutatja be, amelyek </w:t>
      </w:r>
      <w:r w:rsidR="00AE3480" w:rsidRPr="00AE3480">
        <w:t xml:space="preserve">általánosan szükségesek a gépi kapcsolat használatához. Itt kerül bemutatásra a regisztráció és a fájlkezelés </w:t>
      </w:r>
      <w:r w:rsidR="00AE3480">
        <w:t xml:space="preserve">folyamata és </w:t>
      </w:r>
      <w:r w:rsidR="00AE3480" w:rsidRPr="00AE3480">
        <w:t>műveletei.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345" w:name="_Toc168907121"/>
      <w:r>
        <w:t>Használati feltétele</w:t>
      </w:r>
      <w:r w:rsidR="00733834">
        <w:t>k</w:t>
      </w:r>
      <w:bookmarkEnd w:id="345"/>
    </w:p>
    <w:p w14:paraId="653E8F80" w14:textId="54A6F45A" w:rsidR="00AD2A1A" w:rsidRPr="00AD2A1A" w:rsidRDefault="00AD2A1A" w:rsidP="00AD2A1A">
      <w:r>
        <w:t>A gépi interfész megfelelő működéséhez az ebben a fejezetben felsorolt feltételeknek kell megfelelni.</w:t>
      </w:r>
    </w:p>
    <w:p w14:paraId="4F262FF7" w14:textId="7914C009" w:rsidR="005A53AC" w:rsidRDefault="00733834">
      <w:pPr>
        <w:pStyle w:val="Cmsor2"/>
        <w:numPr>
          <w:ilvl w:val="1"/>
          <w:numId w:val="3"/>
        </w:numPr>
      </w:pPr>
      <w:bookmarkStart w:id="346" w:name="_Toc168907122"/>
      <w:r w:rsidRPr="00473031">
        <w:t>Kliensprogramra</w:t>
      </w:r>
      <w:r w:rsidRPr="000B4400">
        <w:t xml:space="preserve"> vonatkozó feltételek</w:t>
      </w:r>
      <w:bookmarkEnd w:id="346"/>
    </w:p>
    <w:p w14:paraId="395D99F1" w14:textId="7AD8DE28" w:rsidR="00576A60" w:rsidRDefault="00576A60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00EC48D0">
      <w:pPr>
        <w:pStyle w:val="Listaszerbekezds"/>
        <w:numPr>
          <w:ilvl w:val="0"/>
          <w:numId w:val="4"/>
        </w:numPr>
      </w:pPr>
      <w:r>
        <w:t xml:space="preserve">A fejlesztő által megadott kliens azonosító és jelszó kellő biztonsággal titkosított eltárolására fel </w:t>
      </w:r>
      <w:r w:rsidR="00142F24">
        <w:t>lett</w:t>
      </w:r>
      <w:r>
        <w:t xml:space="preserve"> készítve.</w:t>
      </w:r>
    </w:p>
    <w:p w14:paraId="3D03FCF8" w14:textId="2664E84C" w:rsidR="00EC48D0" w:rsidRDefault="00EC48D0">
      <w:pPr>
        <w:pStyle w:val="Listaszerbekezds"/>
        <w:numPr>
          <w:ilvl w:val="0"/>
          <w:numId w:val="4"/>
        </w:numPr>
      </w:pPr>
      <w:r>
        <w:t>A felhasználó által megadott API-</w:t>
      </w:r>
      <w:proofErr w:type="spellStart"/>
      <w:r>
        <w:t>key</w:t>
      </w:r>
      <w:proofErr w:type="spellEnd"/>
      <w:r>
        <w:t xml:space="preserve"> adatainak kellő biztonsággal titkosított eltárolására fel </w:t>
      </w:r>
      <w:r w:rsidR="00142F24">
        <w:t>lett</w:t>
      </w:r>
      <w:r>
        <w:t xml:space="preserve"> készítve.</w:t>
      </w:r>
    </w:p>
    <w:p w14:paraId="60D2EBAA" w14:textId="083063F6" w:rsidR="00142F24" w:rsidRDefault="00142F24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00EC48D0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00142F24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00733834">
      <w:pPr>
        <w:pStyle w:val="Cmsor2"/>
        <w:numPr>
          <w:ilvl w:val="1"/>
          <w:numId w:val="3"/>
        </w:numPr>
      </w:pPr>
      <w:bookmarkStart w:id="347" w:name="_Toc168907123"/>
      <w:r w:rsidRPr="000B4400">
        <w:t>Kliensprogram fejlesztőkre vonatkozó feltétele</w:t>
      </w:r>
      <w:r w:rsidR="00E86458" w:rsidRPr="000B4400">
        <w:t>k</w:t>
      </w:r>
      <w:bookmarkEnd w:id="347"/>
    </w:p>
    <w:p w14:paraId="084DC079" w14:textId="03827C17" w:rsidR="00EC48D0" w:rsidRDefault="00EC48D0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00EC48D0">
      <w:pPr>
        <w:pStyle w:val="Listaszerbekezds"/>
        <w:numPr>
          <w:ilvl w:val="0"/>
          <w:numId w:val="5"/>
        </w:numPr>
      </w:pPr>
      <w:r>
        <w:t>A klienspro</w:t>
      </w:r>
      <w:r w:rsidR="002639A7">
        <w:t>g</w:t>
      </w:r>
      <w:r>
        <w:t>ram azonosítót elküldte a kliensprogramot használó ügyfeleinek.</w:t>
      </w:r>
    </w:p>
    <w:p w14:paraId="69CE1283" w14:textId="105D418B" w:rsidR="004762A1" w:rsidRDefault="00733834">
      <w:pPr>
        <w:pStyle w:val="Cmsor2"/>
        <w:numPr>
          <w:ilvl w:val="1"/>
          <w:numId w:val="3"/>
        </w:numPr>
      </w:pPr>
      <w:bookmarkStart w:id="348" w:name="_Toc168907124"/>
      <w:r w:rsidRPr="000B4400">
        <w:t>Kliensprogram felhasználókra vonatkozó feltételek</w:t>
      </w:r>
      <w:bookmarkEnd w:id="348"/>
    </w:p>
    <w:p w14:paraId="4718E41A" w14:textId="47A1B3BD" w:rsidR="00EC48D0" w:rsidRDefault="00EC48D0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00EC48D0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00EC48D0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00576A60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000C14DB" w:rsidP="006A21B4">
      <w:pPr>
        <w:pStyle w:val="Listaszerbekezds"/>
      </w:pPr>
      <w:r>
        <w:t xml:space="preserve">Rendelkezik megfelelő képviseleti jogosultsággal az EKNYI-ben arra az adózóra vonatkozóan, akinek a </w:t>
      </w:r>
      <w:r w:rsidRPr="006A21B4">
        <w:t>nevében</w:t>
      </w:r>
      <w:r>
        <w:t xml:space="preserve"> műveleteket szeretne elvégezni (pl. </w:t>
      </w:r>
      <w:r w:rsidR="00576A60">
        <w:t xml:space="preserve">adott típusú </w:t>
      </w:r>
      <w:r>
        <w:t>bizonylatokat beküldeni).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49" w:name="_Toc168907125"/>
      <w:r w:rsidRPr="0089381B">
        <w:t>Technikai követelmények</w:t>
      </w:r>
      <w:bookmarkEnd w:id="349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350" w:name="_Toc168907126"/>
      <w:r w:rsidRPr="0089381B">
        <w:t>Alapvető technológiák</w:t>
      </w:r>
      <w:bookmarkEnd w:id="350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342D437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351" w:name="_Toc168907127"/>
      <w:r w:rsidRPr="0089381B">
        <w:lastRenderedPageBreak/>
        <w:t>Kódolási, t</w:t>
      </w:r>
      <w:r w:rsidR="006E077C" w:rsidRPr="0089381B">
        <w:t>itkosítási algoritmusok</w:t>
      </w:r>
      <w:bookmarkEnd w:id="351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099DA2A4" w14:textId="45E03781" w:rsidR="006E077C" w:rsidRPr="0089381B" w:rsidDel="001E1740" w:rsidRDefault="006E077C" w:rsidP="00DD1EF6">
      <w:pPr>
        <w:pStyle w:val="Listaszerbekezds"/>
        <w:numPr>
          <w:ilvl w:val="0"/>
          <w:numId w:val="7"/>
        </w:numPr>
        <w:rPr>
          <w:del w:id="352" w:author="Nánássy László" w:date="2024-06-03T07:35:00Z"/>
        </w:rPr>
      </w:pPr>
      <w:del w:id="353" w:author="Budai-Kiss Tamás" w:date="2024-06-05T11:15:00Z">
        <w:r w:rsidRPr="0089381B" w:rsidDel="008B4057">
          <w:delText>SHA3-256</w:delText>
        </w:r>
      </w:del>
      <w:ins w:id="354" w:author="Budai-Kiss Tamás" w:date="2024-06-05T11:15:00Z">
        <w:r w:rsidR="008B4057">
          <w:t>SHA2-256</w:t>
        </w:r>
      </w:ins>
    </w:p>
    <w:p w14:paraId="7F540ADC" w14:textId="317CB5E1" w:rsidR="006E077C" w:rsidRPr="0089381B" w:rsidRDefault="006E077C" w:rsidP="001E1740">
      <w:pPr>
        <w:pStyle w:val="Listaszerbekezds"/>
        <w:numPr>
          <w:ilvl w:val="0"/>
          <w:numId w:val="7"/>
        </w:numPr>
      </w:pPr>
      <w:del w:id="355" w:author="Nánássy László" w:date="2024-06-03T07:35:00Z">
        <w:r w:rsidRPr="0089381B" w:rsidDel="001E1740">
          <w:delText>SHA3-512</w:delText>
        </w:r>
      </w:del>
    </w:p>
    <w:p w14:paraId="4A602E23" w14:textId="6C4327DA" w:rsidR="00807428" w:rsidRDefault="00FE1EA9">
      <w:pPr>
        <w:pStyle w:val="Cmsor1"/>
        <w:numPr>
          <w:ilvl w:val="0"/>
          <w:numId w:val="3"/>
        </w:numPr>
      </w:pPr>
      <w:bookmarkStart w:id="356" w:name="_Toc168907128"/>
      <w:r>
        <w:t>Általános interfész elemek</w:t>
      </w:r>
      <w:bookmarkEnd w:id="356"/>
    </w:p>
    <w:p w14:paraId="14EC9AFC" w14:textId="2702A6F4" w:rsidR="00094196" w:rsidRDefault="00094196">
      <w:pPr>
        <w:pStyle w:val="Cmsor2"/>
        <w:numPr>
          <w:ilvl w:val="1"/>
          <w:numId w:val="3"/>
        </w:numPr>
      </w:pPr>
      <w:bookmarkStart w:id="357" w:name="_Toc168907129"/>
      <w:r>
        <w:t>Üzenetek általános felépítése</w:t>
      </w:r>
      <w:bookmarkEnd w:id="357"/>
    </w:p>
    <w:p w14:paraId="3C9D0FF7" w14:textId="3B31BD56" w:rsidR="00094196" w:rsidRDefault="003E13C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8" w:name="_Toc166575913"/>
      <w:bookmarkStart w:id="359" w:name="_Toc168907130"/>
      <w:r>
        <w:rPr>
          <w:i/>
          <w:iCs/>
          <w:sz w:val="24"/>
          <w:szCs w:val="24"/>
        </w:rPr>
        <w:t>Kérés</w:t>
      </w:r>
      <w:bookmarkEnd w:id="358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59"/>
    </w:p>
    <w:p w14:paraId="07FAE506" w14:textId="16B2FE47" w:rsidR="003351D4" w:rsidRDefault="003351D4" w:rsidP="003351D4">
      <w:r>
        <w:t>A</w:t>
      </w:r>
      <w:r w:rsidR="00094701">
        <w:t>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094701" w14:paraId="5184E41B" w14:textId="77777777" w:rsidTr="00094701">
        <w:tc>
          <w:tcPr>
            <w:tcW w:w="1440" w:type="dxa"/>
            <w:shd w:val="clear" w:color="auto" w:fill="D9D9D9" w:themeFill="background1" w:themeFillShade="D9"/>
          </w:tcPr>
          <w:p w14:paraId="778AD85D" w14:textId="77777777" w:rsidR="00094701" w:rsidRPr="00B30389" w:rsidRDefault="00094701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49B55B5" w14:textId="77777777" w:rsidR="00094701" w:rsidRPr="00B30389" w:rsidRDefault="00094701" w:rsidP="0009470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633C636" w14:textId="77777777" w:rsidR="00094701" w:rsidRPr="00B30389" w:rsidRDefault="00094701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B2750F7" w14:textId="4DCB4244" w:rsidR="00094701" w:rsidRPr="00B30389" w:rsidRDefault="00094701" w:rsidP="000947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B47EE11" w14:textId="78E743F7" w:rsidR="00094701" w:rsidRPr="00B30389" w:rsidRDefault="00094701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94701" w14:paraId="461DA6C4" w14:textId="77777777" w:rsidTr="00094701">
        <w:tc>
          <w:tcPr>
            <w:tcW w:w="1440" w:type="dxa"/>
            <w:shd w:val="clear" w:color="auto" w:fill="D9D9D9" w:themeFill="background1" w:themeFillShade="D9"/>
          </w:tcPr>
          <w:p w14:paraId="02B12586" w14:textId="77777777" w:rsidR="00094701" w:rsidRPr="00D4717D" w:rsidRDefault="00094701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60F940F2" w14:textId="77777777" w:rsidR="00094701" w:rsidRPr="00D4717D" w:rsidRDefault="00094701" w:rsidP="000947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53D77C1" w14:textId="77777777" w:rsidR="00094701" w:rsidRPr="00D4717D" w:rsidRDefault="00094701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E9F21D0" w14:textId="52C350EA" w:rsidR="00094701" w:rsidRDefault="00094701" w:rsidP="00094701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2810EA" w14:textId="532C482A" w:rsidR="00094701" w:rsidRPr="00D4717D" w:rsidRDefault="00094701" w:rsidP="00F47FAB">
            <w:r>
              <w:t>Üzenet egyedi azonosítója.</w:t>
            </w:r>
            <w:ins w:id="360" w:author="Nánássy László" w:date="2024-05-22T08:41:00Z">
              <w:r w:rsidR="000437E4">
                <w:t xml:space="preserve"> Egy GUID érték.</w:t>
              </w:r>
            </w:ins>
          </w:p>
        </w:tc>
      </w:tr>
      <w:tr w:rsidR="00094701" w14:paraId="57CFAADD" w14:textId="77777777" w:rsidTr="00094701">
        <w:tc>
          <w:tcPr>
            <w:tcW w:w="1440" w:type="dxa"/>
            <w:shd w:val="clear" w:color="auto" w:fill="D9D9D9" w:themeFill="background1" w:themeFillShade="D9"/>
          </w:tcPr>
          <w:p w14:paraId="7A938B29" w14:textId="77777777" w:rsidR="00094701" w:rsidRDefault="00094701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94E9B8F" w14:textId="77777777" w:rsidR="00094701" w:rsidRDefault="00094701" w:rsidP="000947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27B27393" w14:textId="77777777" w:rsidR="00094701" w:rsidRDefault="00094701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3747126" w14:textId="2D84283B" w:rsidR="00094701" w:rsidRDefault="00094701" w:rsidP="00094701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40891D7" w14:textId="096460B6" w:rsidR="00094701" w:rsidRDefault="00094701" w:rsidP="00F47FAB">
            <w:r>
              <w:t>Kapcsolat azonosító.</w:t>
            </w:r>
            <w:ins w:id="361" w:author="Nánássy László" w:date="2024-05-22T08:41:00Z">
              <w:r w:rsidR="000437E4">
                <w:t xml:space="preserve"> Egy GUID érték.</w:t>
              </w:r>
            </w:ins>
          </w:p>
        </w:tc>
      </w:tr>
      <w:tr w:rsidR="00094701" w14:paraId="38FB20A1" w14:textId="77777777" w:rsidTr="00094701">
        <w:tc>
          <w:tcPr>
            <w:tcW w:w="1440" w:type="dxa"/>
            <w:shd w:val="clear" w:color="auto" w:fill="D9D9D9" w:themeFill="background1" w:themeFillShade="D9"/>
          </w:tcPr>
          <w:p w14:paraId="7E35AA5B" w14:textId="18FE76A8" w:rsidR="00094701" w:rsidRDefault="00094701" w:rsidP="00094701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6BD55CB7" w14:textId="1F7AB398" w:rsidR="00094701" w:rsidRDefault="00094701" w:rsidP="00094701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352DBD4" w14:textId="41489FE4" w:rsidR="00094701" w:rsidRDefault="00094701" w:rsidP="00094701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5DBCCADB" w14:textId="216785B0" w:rsidR="00094701" w:rsidRPr="00D4717D" w:rsidRDefault="00094701" w:rsidP="00094701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8DDBF57" w14:textId="15259473" w:rsidR="00094701" w:rsidRDefault="00094701" w:rsidP="00094701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4CC83DE4" w14:textId="6D3A9F05" w:rsidR="00094701" w:rsidRDefault="00094701" w:rsidP="00094701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0CDE89B5" w14:textId="76B9104F" w:rsidR="00EB28E0" w:rsidRDefault="00EB28E0" w:rsidP="003351D4">
      <w:pPr>
        <w:rPr>
          <w:ins w:id="362" w:author="Nánássy László" w:date="2024-06-06T12:30:00Z"/>
        </w:rPr>
      </w:pPr>
    </w:p>
    <w:p w14:paraId="34B39CDD" w14:textId="5504CD22" w:rsidR="00EB28E0" w:rsidRDefault="00EB28E0" w:rsidP="003351D4">
      <w:pPr>
        <w:rPr>
          <w:ins w:id="363" w:author="Nánássy László" w:date="2024-05-22T08:38:00Z"/>
        </w:rPr>
      </w:pPr>
      <w:ins w:id="364" w:author="Nánássy László" w:date="2024-06-06T12:32:00Z">
        <w:r>
          <w:t xml:space="preserve">Tájékoztatásként </w:t>
        </w:r>
      </w:ins>
      <w:ins w:id="365" w:author="Nánássy László" w:date="2024-06-06T12:31:00Z">
        <w:r>
          <w:t xml:space="preserve">a </w:t>
        </w:r>
      </w:ins>
      <w:ins w:id="366" w:author="Nánássy László" w:date="2024-06-06T12:30:00Z">
        <w:r>
          <w:t>használt, de az interfészen nem előírt minták: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367" w:author="Nánássy László" w:date="2024-06-04T15:57:00Z">
          <w:tblPr>
            <w:tblStyle w:val="Rcsostblzat"/>
            <w:tblW w:w="580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40"/>
        <w:gridCol w:w="965"/>
        <w:gridCol w:w="5245"/>
        <w:gridCol w:w="1417"/>
        <w:tblGridChange w:id="368">
          <w:tblGrid>
            <w:gridCol w:w="1440"/>
            <w:gridCol w:w="1107"/>
            <w:gridCol w:w="1107"/>
            <w:gridCol w:w="1276"/>
          </w:tblGrid>
        </w:tblGridChange>
      </w:tblGrid>
      <w:tr w:rsidR="00F1760F" w14:paraId="4B44C06A" w14:textId="4221B163" w:rsidTr="008C63EB">
        <w:trPr>
          <w:ins w:id="369" w:author="Nánássy László" w:date="2024-05-22T08:38:00Z"/>
        </w:trPr>
        <w:tc>
          <w:tcPr>
            <w:tcW w:w="1440" w:type="dxa"/>
            <w:shd w:val="clear" w:color="auto" w:fill="D9D9D9" w:themeFill="background1" w:themeFillShade="D9"/>
            <w:tcPrChange w:id="370" w:author="Nánássy László" w:date="2024-06-04T15:57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7074D3D2" w14:textId="77777777" w:rsidR="00F1760F" w:rsidRPr="00B30389" w:rsidRDefault="00F1760F" w:rsidP="00F1760F">
            <w:pPr>
              <w:jc w:val="center"/>
              <w:rPr>
                <w:ins w:id="371" w:author="Nánássy László" w:date="2024-05-22T08:38:00Z"/>
                <w:b/>
                <w:bCs/>
              </w:rPr>
            </w:pPr>
            <w:ins w:id="372" w:author="Nánássy László" w:date="2024-05-22T08:38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965" w:type="dxa"/>
            <w:shd w:val="clear" w:color="auto" w:fill="D0CECE" w:themeFill="background2" w:themeFillShade="E6"/>
            <w:tcPrChange w:id="373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25291712" w14:textId="462DA77F" w:rsidR="00F1760F" w:rsidRDefault="00F1760F" w:rsidP="00F1760F">
            <w:pPr>
              <w:jc w:val="center"/>
              <w:rPr>
                <w:ins w:id="374" w:author="Nánássy László" w:date="2024-06-04T09:28:00Z"/>
                <w:b/>
                <w:bCs/>
              </w:rPr>
            </w:pPr>
            <w:ins w:id="375" w:author="Nánássy László" w:date="2024-06-04T09:29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  <w:tcPrChange w:id="376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4CEF1B85" w14:textId="48C7698D" w:rsidR="00F1760F" w:rsidRPr="00B30389" w:rsidRDefault="00F1760F" w:rsidP="00F1760F">
            <w:pPr>
              <w:jc w:val="center"/>
              <w:rPr>
                <w:ins w:id="377" w:author="Nánássy László" w:date="2024-05-22T08:38:00Z"/>
                <w:b/>
                <w:bCs/>
              </w:rPr>
            </w:pPr>
            <w:ins w:id="378" w:author="Nánássy László" w:date="2024-05-22T08:38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  <w:tcPrChange w:id="379" w:author="Nánássy László" w:date="2024-06-04T15:57:00Z">
              <w:tcPr>
                <w:tcW w:w="1276" w:type="dxa"/>
                <w:shd w:val="clear" w:color="auto" w:fill="D9D9D9" w:themeFill="background1" w:themeFillShade="D9"/>
              </w:tcPr>
            </w:tcPrChange>
          </w:tcPr>
          <w:p w14:paraId="0BFF9D74" w14:textId="0A2967D6" w:rsidR="00F1760F" w:rsidRPr="00B30389" w:rsidRDefault="00F1760F" w:rsidP="00F1760F">
            <w:pPr>
              <w:jc w:val="center"/>
              <w:rPr>
                <w:ins w:id="380" w:author="Nánássy László" w:date="2024-05-22T08:38:00Z"/>
                <w:b/>
                <w:bCs/>
              </w:rPr>
            </w:pPr>
            <w:ins w:id="381" w:author="Nánássy László" w:date="2024-05-22T08:39:00Z">
              <w:r>
                <w:rPr>
                  <w:b/>
                  <w:bCs/>
                </w:rPr>
                <w:t>alapérték</w:t>
              </w:r>
            </w:ins>
          </w:p>
        </w:tc>
      </w:tr>
      <w:tr w:rsidR="00F1760F" w14:paraId="5481FB24" w14:textId="69C2CE9C" w:rsidTr="008C63EB">
        <w:trPr>
          <w:ins w:id="382" w:author="Nánássy László" w:date="2024-05-22T08:38:00Z"/>
        </w:trPr>
        <w:tc>
          <w:tcPr>
            <w:tcW w:w="1440" w:type="dxa"/>
            <w:shd w:val="clear" w:color="auto" w:fill="D9D9D9" w:themeFill="background1" w:themeFillShade="D9"/>
            <w:tcPrChange w:id="383" w:author="Nánássy László" w:date="2024-06-04T15:57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2796795A" w14:textId="77777777" w:rsidR="00F1760F" w:rsidRPr="00D4717D" w:rsidRDefault="00F1760F" w:rsidP="00F1760F">
            <w:pPr>
              <w:rPr>
                <w:ins w:id="384" w:author="Nánássy László" w:date="2024-05-22T08:38:00Z"/>
              </w:rPr>
            </w:pPr>
            <w:proofErr w:type="spellStart"/>
            <w:ins w:id="385" w:author="Nánássy László" w:date="2024-05-22T08:38:00Z">
              <w:r>
                <w:t>messageId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  <w:tcPrChange w:id="386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6AB8E68E" w14:textId="607F8063" w:rsidR="00F1760F" w:rsidRPr="000437E4" w:rsidRDefault="00F1760F" w:rsidP="00F1760F">
            <w:pPr>
              <w:jc w:val="center"/>
              <w:rPr>
                <w:ins w:id="387" w:author="Nánássy László" w:date="2024-06-04T09:28:00Z"/>
              </w:rPr>
            </w:pPr>
            <w:ins w:id="388" w:author="Nánássy László" w:date="2024-06-04T09:29:00Z">
              <w:r>
                <w:t>32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  <w:tcPrChange w:id="389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52BA392D" w14:textId="3466E701" w:rsidR="00F1760F" w:rsidRPr="00D4717D" w:rsidRDefault="00F1760F" w:rsidP="00F1760F">
            <w:pPr>
              <w:jc w:val="center"/>
              <w:rPr>
                <w:ins w:id="390" w:author="Nánássy László" w:date="2024-05-22T08:38:00Z"/>
              </w:rPr>
            </w:pPr>
            <w:ins w:id="391" w:author="Nánássy László" w:date="2024-05-22T08:41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  <w:tcPrChange w:id="392" w:author="Nánássy László" w:date="2024-06-04T15:57:00Z">
              <w:tcPr>
                <w:tcW w:w="1276" w:type="dxa"/>
                <w:shd w:val="clear" w:color="auto" w:fill="D9D9D9" w:themeFill="background1" w:themeFillShade="D9"/>
              </w:tcPr>
            </w:tcPrChange>
          </w:tcPr>
          <w:p w14:paraId="4D305820" w14:textId="09B7EA5D" w:rsidR="00F1760F" w:rsidRPr="00D4717D" w:rsidRDefault="00F1760F" w:rsidP="00F1760F">
            <w:pPr>
              <w:jc w:val="center"/>
              <w:rPr>
                <w:ins w:id="393" w:author="Nánássy László" w:date="2024-05-22T08:38:00Z"/>
              </w:rPr>
            </w:pPr>
            <w:ins w:id="394" w:author="Nánássy László" w:date="2024-05-22T08:40:00Z">
              <w:r>
                <w:t>-</w:t>
              </w:r>
            </w:ins>
          </w:p>
        </w:tc>
      </w:tr>
      <w:tr w:rsidR="00F1760F" w14:paraId="64F33029" w14:textId="6BD73F3C" w:rsidTr="008C63EB">
        <w:trPr>
          <w:ins w:id="395" w:author="Nánássy László" w:date="2024-05-22T08:38:00Z"/>
        </w:trPr>
        <w:tc>
          <w:tcPr>
            <w:tcW w:w="1440" w:type="dxa"/>
            <w:shd w:val="clear" w:color="auto" w:fill="D9D9D9" w:themeFill="background1" w:themeFillShade="D9"/>
            <w:tcPrChange w:id="396" w:author="Nánássy László" w:date="2024-06-04T15:57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198C76C3" w14:textId="77777777" w:rsidR="00F1760F" w:rsidRDefault="00F1760F" w:rsidP="00F1760F">
            <w:pPr>
              <w:rPr>
                <w:ins w:id="397" w:author="Nánássy László" w:date="2024-05-22T08:38:00Z"/>
              </w:rPr>
            </w:pPr>
            <w:proofErr w:type="spellStart"/>
            <w:ins w:id="398" w:author="Nánássy László" w:date="2024-05-22T08:38:00Z">
              <w:r>
                <w:t>correlationId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  <w:tcPrChange w:id="399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7168F77A" w14:textId="166D3A39" w:rsidR="00F1760F" w:rsidRPr="000437E4" w:rsidRDefault="00F1760F" w:rsidP="00F1760F">
            <w:pPr>
              <w:jc w:val="center"/>
              <w:rPr>
                <w:ins w:id="400" w:author="Nánássy László" w:date="2024-06-04T09:28:00Z"/>
              </w:rPr>
            </w:pPr>
            <w:ins w:id="401" w:author="Nánássy László" w:date="2024-06-04T09:29:00Z">
              <w:r>
                <w:t>32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  <w:tcPrChange w:id="402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3CB4D2C8" w14:textId="5271C394" w:rsidR="00F1760F" w:rsidRDefault="00F1760F" w:rsidP="00F1760F">
            <w:pPr>
              <w:jc w:val="center"/>
              <w:rPr>
                <w:ins w:id="403" w:author="Nánássy László" w:date="2024-05-22T08:38:00Z"/>
              </w:rPr>
            </w:pPr>
            <w:ins w:id="404" w:author="Nánássy László" w:date="2024-05-22T08:41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  <w:tcPrChange w:id="405" w:author="Nánássy László" w:date="2024-06-04T15:57:00Z">
              <w:tcPr>
                <w:tcW w:w="1276" w:type="dxa"/>
                <w:shd w:val="clear" w:color="auto" w:fill="D9D9D9" w:themeFill="background1" w:themeFillShade="D9"/>
              </w:tcPr>
            </w:tcPrChange>
          </w:tcPr>
          <w:p w14:paraId="0007287D" w14:textId="7BC3861B" w:rsidR="00F1760F" w:rsidRDefault="00F1760F" w:rsidP="00F1760F">
            <w:pPr>
              <w:jc w:val="center"/>
              <w:rPr>
                <w:ins w:id="406" w:author="Nánássy László" w:date="2024-05-22T08:38:00Z"/>
              </w:rPr>
            </w:pPr>
            <w:ins w:id="407" w:author="Nánássy László" w:date="2024-05-22T08:40:00Z">
              <w:r>
                <w:t>-</w:t>
              </w:r>
            </w:ins>
          </w:p>
        </w:tc>
      </w:tr>
      <w:tr w:rsidR="00F1760F" w14:paraId="313F18EA" w14:textId="494AB0E3" w:rsidTr="008C63EB">
        <w:trPr>
          <w:ins w:id="408" w:author="Nánássy László" w:date="2024-05-22T08:38:00Z"/>
        </w:trPr>
        <w:tc>
          <w:tcPr>
            <w:tcW w:w="1440" w:type="dxa"/>
            <w:shd w:val="clear" w:color="auto" w:fill="D9D9D9" w:themeFill="background1" w:themeFillShade="D9"/>
            <w:tcPrChange w:id="409" w:author="Nánássy László" w:date="2024-06-04T15:57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608B6EE2" w14:textId="77777777" w:rsidR="00F1760F" w:rsidRDefault="00F1760F" w:rsidP="00F1760F">
            <w:pPr>
              <w:rPr>
                <w:ins w:id="410" w:author="Nánássy László" w:date="2024-05-22T08:38:00Z"/>
              </w:rPr>
            </w:pPr>
            <w:proofErr w:type="spellStart"/>
            <w:ins w:id="411" w:author="Nánássy László" w:date="2024-05-22T08:38:00Z">
              <w:r>
                <w:t>Authorization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  <w:tcPrChange w:id="412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6D7A176C" w14:textId="1954E853" w:rsidR="00F1760F" w:rsidRDefault="008B4057" w:rsidP="00F1760F">
            <w:pPr>
              <w:jc w:val="center"/>
              <w:rPr>
                <w:ins w:id="413" w:author="Nánássy László" w:date="2024-06-04T09:28:00Z"/>
              </w:rPr>
            </w:pPr>
            <w:ins w:id="414" w:author="Budai-Kiss Tamás" w:date="2024-06-05T11:08:00Z">
              <w:r>
                <w:t>2</w:t>
              </w:r>
            </w:ins>
            <w:ins w:id="415" w:author="Budai-Kiss Tamás" w:date="2024-06-05T11:05:00Z">
              <w:r>
                <w:t>0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  <w:tcPrChange w:id="416" w:author="Nánássy László" w:date="2024-06-04T15:57:00Z">
              <w:tcPr>
                <w:tcW w:w="1107" w:type="dxa"/>
                <w:shd w:val="clear" w:color="auto" w:fill="D9D9D9" w:themeFill="background1" w:themeFillShade="D9"/>
              </w:tcPr>
            </w:tcPrChange>
          </w:tcPr>
          <w:p w14:paraId="6029B3B5" w14:textId="7E2DEB30" w:rsidR="00F1760F" w:rsidRDefault="008B4057" w:rsidP="00F1760F">
            <w:pPr>
              <w:jc w:val="center"/>
              <w:rPr>
                <w:ins w:id="417" w:author="Nánássy László" w:date="2024-05-22T08:38:00Z"/>
              </w:rPr>
            </w:pPr>
            <w:ins w:id="418" w:author="Budai-Kiss Tamás" w:date="2024-06-05T11:08:00Z">
              <w:r w:rsidRPr="000437E4">
                <w:t>[0-9a-fA-F]{</w:t>
              </w:r>
              <w:r>
                <w:t>20</w:t>
              </w:r>
              <w:r w:rsidRPr="000437E4">
                <w:t>}</w:t>
              </w:r>
            </w:ins>
            <w:ins w:id="419" w:author="Nánássy László" w:date="2024-05-22T08:44:00Z">
              <w:del w:id="420" w:author="Budai-Kiss Tamás" w:date="2024-06-05T11:05:00Z">
                <w:r w:rsidR="00F1760F" w:rsidDel="008B4057">
                  <w:delText>-</w:delText>
                </w:r>
              </w:del>
            </w:ins>
          </w:p>
        </w:tc>
        <w:tc>
          <w:tcPr>
            <w:tcW w:w="1417" w:type="dxa"/>
            <w:shd w:val="clear" w:color="auto" w:fill="D9D9D9" w:themeFill="background1" w:themeFillShade="D9"/>
            <w:tcPrChange w:id="421" w:author="Nánássy László" w:date="2024-06-04T15:57:00Z">
              <w:tcPr>
                <w:tcW w:w="1276" w:type="dxa"/>
                <w:shd w:val="clear" w:color="auto" w:fill="D9D9D9" w:themeFill="background1" w:themeFillShade="D9"/>
              </w:tcPr>
            </w:tcPrChange>
          </w:tcPr>
          <w:p w14:paraId="3AE01E44" w14:textId="4AADD986" w:rsidR="00F1760F" w:rsidRDefault="00F1760F" w:rsidP="00F1760F">
            <w:pPr>
              <w:jc w:val="center"/>
              <w:rPr>
                <w:ins w:id="422" w:author="Nánássy László" w:date="2024-05-22T08:38:00Z"/>
              </w:rPr>
            </w:pPr>
            <w:ins w:id="423" w:author="Nánássy László" w:date="2024-05-22T08:40:00Z">
              <w:r>
                <w:t>-</w:t>
              </w:r>
            </w:ins>
          </w:p>
        </w:tc>
      </w:tr>
    </w:tbl>
    <w:p w14:paraId="0FCD9673" w14:textId="77777777" w:rsidR="000437E4" w:rsidRPr="003351D4" w:rsidRDefault="000437E4" w:rsidP="003351D4"/>
    <w:p w14:paraId="2BCB9843" w14:textId="72FF692E" w:rsidR="00094196" w:rsidRDefault="003E13C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24" w:name="_Toc166575914"/>
      <w:bookmarkStart w:id="425" w:name="_Toc168907131"/>
      <w:r>
        <w:rPr>
          <w:i/>
          <w:iCs/>
          <w:sz w:val="24"/>
          <w:szCs w:val="24"/>
        </w:rPr>
        <w:t>Válasz</w:t>
      </w:r>
      <w:bookmarkEnd w:id="424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425"/>
    </w:p>
    <w:p w14:paraId="7F0ED98A" w14:textId="6F1C514D" w:rsidR="003351D4" w:rsidRDefault="003351D4" w:rsidP="003351D4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</w:t>
      </w:r>
      <w:r w:rsidR="00094701">
        <w:t>van</w:t>
      </w:r>
      <w:r>
        <w:t xml:space="preserve"> leszármaztatva.</w:t>
      </w:r>
    </w:p>
    <w:p w14:paraId="488F37A5" w14:textId="28D75F59" w:rsidR="003351D4" w:rsidRDefault="003351D4" w:rsidP="003351D4">
      <w:r>
        <w:t xml:space="preserve">A </w:t>
      </w:r>
      <w:proofErr w:type="spellStart"/>
      <w:r>
        <w:t>BaseResponseType</w:t>
      </w:r>
      <w:proofErr w:type="spellEnd"/>
      <w:r>
        <w:t xml:space="preserve"> </w:t>
      </w:r>
      <w:ins w:id="426" w:author="Nánássy László" w:date="2024-06-04T10:50:00Z">
        <w:r w:rsidR="00B8049D">
          <w:t xml:space="preserve">attribútumai </w:t>
        </w:r>
      </w:ins>
      <w:del w:id="427" w:author="Nánássy László" w:date="2024-06-04T10:50:00Z">
        <w:r w:rsidDel="00B8049D">
          <w:delText xml:space="preserve">felépítése </w:delText>
        </w:r>
      </w:del>
      <w:r>
        <w:t>a következő</w:t>
      </w:r>
      <w:ins w:id="428" w:author="Nánássy László" w:date="2024-06-04T10:50:00Z">
        <w:r w:rsidR="00B8049D">
          <w:t>k</w:t>
        </w:r>
      </w:ins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  <w:tblPrChange w:id="429" w:author="Nánássy László" w:date="2024-06-10T12:16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2120"/>
        <w:gridCol w:w="1003"/>
        <w:gridCol w:w="832"/>
        <w:gridCol w:w="1143"/>
        <w:gridCol w:w="3967"/>
        <w:tblGridChange w:id="430">
          <w:tblGrid>
            <w:gridCol w:w="2694"/>
            <w:gridCol w:w="1270"/>
            <w:gridCol w:w="993"/>
            <w:gridCol w:w="4108"/>
            <w:gridCol w:w="4108"/>
          </w:tblGrid>
        </w:tblGridChange>
      </w:tblGrid>
      <w:tr w:rsidR="00D24972" w14:paraId="1C711ED0" w14:textId="77777777" w:rsidTr="00D24972">
        <w:tc>
          <w:tcPr>
            <w:tcW w:w="2120" w:type="dxa"/>
            <w:shd w:val="clear" w:color="auto" w:fill="D9D9D9" w:themeFill="background1" w:themeFillShade="D9"/>
            <w:tcPrChange w:id="431" w:author="Nánássy László" w:date="2024-06-10T12:16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57AA1AF1" w14:textId="77777777" w:rsidR="00D24972" w:rsidRPr="00B30389" w:rsidRDefault="00D2497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  <w:tcPrChange w:id="432" w:author="Nánássy László" w:date="2024-06-10T12:16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33D87947" w14:textId="77777777" w:rsidR="00D24972" w:rsidRPr="00B30389" w:rsidRDefault="00D24972" w:rsidP="002F526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  <w:tcPrChange w:id="433" w:author="Nánássy László" w:date="2024-06-10T12:16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12B1630D" w14:textId="77777777" w:rsidR="00D24972" w:rsidRPr="00B30389" w:rsidRDefault="00D24972" w:rsidP="002F526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  <w:tcPrChange w:id="434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B8CDA04" w14:textId="75B726FE" w:rsidR="00D24972" w:rsidRPr="00B30389" w:rsidRDefault="00D24972" w:rsidP="00D24972">
            <w:pPr>
              <w:jc w:val="center"/>
              <w:rPr>
                <w:b/>
                <w:bCs/>
              </w:rPr>
            </w:pPr>
            <w:ins w:id="435" w:author="Nánássy László" w:date="2024-06-10T12:15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967" w:type="dxa"/>
            <w:shd w:val="clear" w:color="auto" w:fill="D9D9D9" w:themeFill="background1" w:themeFillShade="D9"/>
            <w:tcPrChange w:id="436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3A319D6D" w14:textId="29340411" w:rsidR="00D24972" w:rsidRPr="00B30389" w:rsidRDefault="00D2497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24972" w14:paraId="6B2212B0" w14:textId="77777777" w:rsidTr="00D24972">
        <w:tc>
          <w:tcPr>
            <w:tcW w:w="2120" w:type="dxa"/>
            <w:shd w:val="clear" w:color="auto" w:fill="D9D9D9" w:themeFill="background1" w:themeFillShade="D9"/>
            <w:tcPrChange w:id="437" w:author="Nánássy László" w:date="2024-06-10T12:16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3AB7DE97" w14:textId="27257499" w:rsidR="00D24972" w:rsidRDefault="00D2497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  <w:tcPrChange w:id="438" w:author="Nánássy László" w:date="2024-06-10T12:16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3AE31635" w14:textId="41B889D5" w:rsidR="00D24972" w:rsidRDefault="00D24972" w:rsidP="002F526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  <w:tcPrChange w:id="439" w:author="Nánássy László" w:date="2024-06-10T12:16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34D7B071" w14:textId="77777777" w:rsidR="00D24972" w:rsidRDefault="00D24972" w:rsidP="002F5263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  <w:tcPrChange w:id="440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615CAE03" w14:textId="29C9E0D5" w:rsidR="00D24972" w:rsidRDefault="00D24972" w:rsidP="00D24972">
            <w:pPr>
              <w:jc w:val="center"/>
              <w:pPrChange w:id="441" w:author="Nánássy László" w:date="2024-06-10T12:15:00Z">
                <w:pPr>
                  <w:jc w:val="both"/>
                </w:pPr>
              </w:pPrChange>
            </w:pPr>
            <w:ins w:id="442" w:author="Nánássy László" w:date="2024-06-10T12:15:00Z">
              <w:r>
                <w:t>igen</w:t>
              </w:r>
            </w:ins>
          </w:p>
        </w:tc>
        <w:tc>
          <w:tcPr>
            <w:tcW w:w="3967" w:type="dxa"/>
            <w:shd w:val="clear" w:color="auto" w:fill="D9D9D9" w:themeFill="background1" w:themeFillShade="D9"/>
            <w:tcPrChange w:id="443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F7949BA" w14:textId="75949D1F" w:rsidR="00D24972" w:rsidRDefault="00D24972" w:rsidP="002F5263">
            <w:pPr>
              <w:jc w:val="both"/>
            </w:pPr>
            <w:r>
              <w:t xml:space="preserve">Válaszüzenet. </w:t>
            </w:r>
          </w:p>
          <w:p w14:paraId="5198B9F0" w14:textId="1BE89D78" w:rsidR="00D24972" w:rsidRDefault="00D24972" w:rsidP="002F5263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56D81901" w14:textId="7C4D9D0F" w:rsidR="003351D4" w:rsidRPr="003351D4" w:rsidRDefault="003351D4" w:rsidP="003351D4">
      <w:r>
        <w:tab/>
      </w:r>
    </w:p>
    <w:p w14:paraId="427C07EF" w14:textId="0C92253F" w:rsidR="00F60C10" w:rsidRPr="005A4B5C" w:rsidRDefault="005A4B5C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4" w:name="_Toc168907132"/>
      <w:r w:rsidRPr="005A4B5C">
        <w:rPr>
          <w:i/>
          <w:iCs/>
          <w:sz w:val="24"/>
          <w:szCs w:val="24"/>
        </w:rPr>
        <w:t>Aláírás</w:t>
      </w:r>
      <w:bookmarkEnd w:id="444"/>
    </w:p>
    <w:p w14:paraId="5FE7D4E1" w14:textId="1BB6AB9E" w:rsidR="009148C8" w:rsidRDefault="005A4B5C" w:rsidP="00A47A51">
      <w:pPr>
        <w:jc w:val="both"/>
      </w:pPr>
      <w:r>
        <w:t xml:space="preserve">A jogkövetkezménnyel járó, és/vagy érzékeny adatokat tartalmazó üzenetek küldésekor aláírást is meg kell adni. </w:t>
      </w:r>
      <w:r w:rsidR="00DF05A7">
        <w:t xml:space="preserve">Az aláírás </w:t>
      </w:r>
      <w:r w:rsidR="00910D51">
        <w:t xml:space="preserve">az aláírókulcs és egyéb adatok </w:t>
      </w:r>
      <w:r w:rsidR="007F21DB">
        <w:t xml:space="preserve">titkosított </w:t>
      </w:r>
      <w:r w:rsidR="00910D51">
        <w:t>kombinációjaként</w:t>
      </w:r>
      <w:r w:rsidR="002D381A">
        <w:t xml:space="preserve"> áll elő</w:t>
      </w:r>
      <w:r w:rsidR="00346F31">
        <w:t>. Az egyéb adatok részben egységesek, részben műveletspecifikusak.</w:t>
      </w:r>
      <w:r w:rsidR="00910D51">
        <w:t xml:space="preserve"> </w:t>
      </w:r>
      <w:r w:rsidR="009148C8">
        <w:t>A műveletfüggő adatok az egyes műveletek leírásánál vannak megadva.</w:t>
      </w:r>
    </w:p>
    <w:p w14:paraId="4C7BE375" w14:textId="3A3FAA7C" w:rsidR="00A47A51" w:rsidRPr="004B58BB" w:rsidRDefault="009148C8" w:rsidP="00A47A51">
      <w:pPr>
        <w:jc w:val="both"/>
        <w:rPr>
          <w:b/>
          <w:bCs/>
          <w:u w:val="single"/>
        </w:rPr>
      </w:pPr>
      <w:r w:rsidRPr="004B58BB">
        <w:rPr>
          <w:b/>
          <w:bCs/>
          <w:u w:val="single"/>
        </w:rPr>
        <w:t xml:space="preserve"> Az aláírások egységes felépítése a következő:</w:t>
      </w:r>
    </w:p>
    <w:p w14:paraId="377C1BD5" w14:textId="438AAD8B" w:rsidR="009148C8" w:rsidRPr="008D2071" w:rsidRDefault="009148C8" w:rsidP="00A47A51">
      <w:pPr>
        <w:jc w:val="both"/>
        <w:rPr>
          <w:b/>
          <w:bCs/>
          <w:i/>
          <w:iCs/>
        </w:rPr>
      </w:pPr>
      <w:r w:rsidRPr="002D381A">
        <w:rPr>
          <w:b/>
          <w:bCs/>
          <w:i/>
          <w:iCs/>
          <w:highlight w:val="lightGray"/>
        </w:rPr>
        <w:t>SHA</w:t>
      </w:r>
      <w:ins w:id="445" w:author="Nánássy László" w:date="2024-06-06T11:18:00Z">
        <w:r w:rsidR="00073248">
          <w:rPr>
            <w:b/>
            <w:bCs/>
            <w:i/>
            <w:iCs/>
            <w:highlight w:val="lightGray"/>
          </w:rPr>
          <w:t>2</w:t>
        </w:r>
      </w:ins>
      <w:del w:id="446" w:author="Nánássy László" w:date="2024-06-06T11:18:00Z">
        <w:r w:rsidRPr="002D381A" w:rsidDel="00073248">
          <w:rPr>
            <w:b/>
            <w:bCs/>
            <w:i/>
            <w:iCs/>
            <w:highlight w:val="lightGray"/>
          </w:rPr>
          <w:delText>3</w:delText>
        </w:r>
      </w:del>
      <w:r w:rsidRPr="002D381A">
        <w:rPr>
          <w:b/>
          <w:bCs/>
          <w:i/>
          <w:iCs/>
          <w:highlight w:val="lightGray"/>
        </w:rPr>
        <w:t>-</w:t>
      </w:r>
      <w:del w:id="447" w:author="Nánássy László" w:date="2024-06-03T07:35:00Z">
        <w:r w:rsidRPr="002D381A" w:rsidDel="001E1740">
          <w:rPr>
            <w:b/>
            <w:bCs/>
            <w:i/>
            <w:iCs/>
            <w:highlight w:val="lightGray"/>
          </w:rPr>
          <w:delText>512</w:delText>
        </w:r>
      </w:del>
      <w:ins w:id="448" w:author="Nánássy László" w:date="2024-06-03T07:35:00Z">
        <w:r w:rsidR="001E1740">
          <w:rPr>
            <w:b/>
            <w:bCs/>
            <w:i/>
            <w:iCs/>
            <w:highlight w:val="lightGray"/>
          </w:rPr>
          <w:t>256</w:t>
        </w:r>
      </w:ins>
      <w:r w:rsidRPr="002D381A">
        <w:rPr>
          <w:b/>
          <w:bCs/>
          <w:i/>
          <w:iCs/>
          <w:highlight w:val="lightGray"/>
        </w:rPr>
        <w:t>(</w:t>
      </w:r>
      <w:r w:rsidR="008D2071" w:rsidRPr="002D381A">
        <w:rPr>
          <w:b/>
          <w:bCs/>
          <w:i/>
          <w:iCs/>
          <w:highlight w:val="lightGray"/>
        </w:rPr>
        <w:t>&lt;</w:t>
      </w:r>
      <w:r w:rsidR="00682B56" w:rsidRPr="002D381A">
        <w:rPr>
          <w:b/>
          <w:bCs/>
          <w:i/>
          <w:iCs/>
          <w:highlight w:val="lightGray"/>
        </w:rPr>
        <w:t>üzenetazonosító</w:t>
      </w:r>
      <w:r w:rsidR="008D2071" w:rsidRPr="002D381A">
        <w:rPr>
          <w:b/>
          <w:bCs/>
          <w:i/>
          <w:iCs/>
          <w:highlight w:val="lightGray"/>
        </w:rPr>
        <w:t>&gt;</w:t>
      </w:r>
      <w:r w:rsidRPr="002D381A">
        <w:rPr>
          <w:b/>
          <w:bCs/>
          <w:i/>
          <w:iCs/>
          <w:highlight w:val="lightGray"/>
        </w:rPr>
        <w:t xml:space="preserve"> + </w:t>
      </w:r>
      <w:r w:rsidR="008D2071" w:rsidRPr="002D381A">
        <w:rPr>
          <w:b/>
          <w:bCs/>
          <w:i/>
          <w:iCs/>
          <w:highlight w:val="lightGray"/>
        </w:rPr>
        <w:t>&lt;</w:t>
      </w:r>
      <w:r w:rsidR="00682B56" w:rsidRPr="002D381A">
        <w:rPr>
          <w:b/>
          <w:bCs/>
          <w:i/>
          <w:iCs/>
          <w:highlight w:val="lightGray"/>
        </w:rPr>
        <w:t>időbélyeg</w:t>
      </w:r>
      <w:r w:rsidR="008D2071" w:rsidRPr="002D381A">
        <w:rPr>
          <w:b/>
          <w:bCs/>
          <w:i/>
          <w:iCs/>
          <w:highlight w:val="lightGray"/>
        </w:rPr>
        <w:t>&gt;</w:t>
      </w:r>
      <w:r w:rsidRPr="002D381A">
        <w:rPr>
          <w:b/>
          <w:bCs/>
          <w:i/>
          <w:iCs/>
          <w:highlight w:val="lightGray"/>
        </w:rPr>
        <w:t xml:space="preserve"> + </w:t>
      </w:r>
      <w:r w:rsidR="008D2071" w:rsidRPr="002D381A">
        <w:rPr>
          <w:b/>
          <w:bCs/>
          <w:i/>
          <w:iCs/>
          <w:highlight w:val="lightGray"/>
        </w:rPr>
        <w:t>&lt;</w:t>
      </w:r>
      <w:r w:rsidRPr="002D381A">
        <w:rPr>
          <w:b/>
          <w:bCs/>
          <w:i/>
          <w:iCs/>
          <w:highlight w:val="lightGray"/>
        </w:rPr>
        <w:t>műveletfüggő adat</w:t>
      </w:r>
      <w:r w:rsidR="008D2071" w:rsidRPr="002D381A">
        <w:rPr>
          <w:b/>
          <w:bCs/>
          <w:i/>
          <w:iCs/>
          <w:highlight w:val="lightGray"/>
        </w:rPr>
        <w:t>&gt;</w:t>
      </w:r>
      <w:r w:rsidRPr="002D381A">
        <w:rPr>
          <w:b/>
          <w:bCs/>
          <w:i/>
          <w:iCs/>
          <w:highlight w:val="lightGray"/>
        </w:rPr>
        <w:t xml:space="preserve"> + </w:t>
      </w:r>
      <w:r w:rsidR="008D2071" w:rsidRPr="002D381A">
        <w:rPr>
          <w:b/>
          <w:bCs/>
          <w:i/>
          <w:iCs/>
          <w:highlight w:val="lightGray"/>
        </w:rPr>
        <w:t>&lt;</w:t>
      </w:r>
      <w:r w:rsidRPr="002D381A">
        <w:rPr>
          <w:b/>
          <w:bCs/>
          <w:i/>
          <w:iCs/>
          <w:highlight w:val="lightGray"/>
        </w:rPr>
        <w:t>aláírókulcs</w:t>
      </w:r>
      <w:r w:rsidR="008D2071" w:rsidRPr="002D381A">
        <w:rPr>
          <w:b/>
          <w:bCs/>
          <w:i/>
          <w:iCs/>
          <w:highlight w:val="lightGray"/>
        </w:rPr>
        <w:t>&gt;</w:t>
      </w:r>
      <w:r w:rsidRPr="002D381A">
        <w:rPr>
          <w:b/>
          <w:bCs/>
          <w:i/>
          <w:iCs/>
          <w:highlight w:val="lightGray"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002D381A">
        <w:rPr>
          <w:b/>
          <w:bCs/>
          <w:i/>
          <w:iCs/>
        </w:rPr>
        <w:lastRenderedPageBreak/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002D381A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00E14647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 w:rsidR="00682B56">
        <w:t>YYYYMMDDHHmmss</w:t>
      </w:r>
      <w:proofErr w:type="spellEnd"/>
      <w:r w:rsidR="00682B56"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002D381A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54FC91FD" w:rsidR="00682B56" w:rsidRDefault="00682B56">
      <w:pPr>
        <w:pStyle w:val="Listaszerbekezds"/>
        <w:numPr>
          <w:ilvl w:val="0"/>
          <w:numId w:val="8"/>
        </w:numPr>
        <w:jc w:val="both"/>
      </w:pPr>
      <w:r w:rsidRPr="002D381A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>: A felhasználó regisztráció majd aktiválás során előállt kulcs.</w:t>
      </w:r>
    </w:p>
    <w:p w14:paraId="78797731" w14:textId="44475CD5" w:rsidR="004B58BB" w:rsidRDefault="004B58BB" w:rsidP="004B58BB">
      <w:pPr>
        <w:jc w:val="both"/>
      </w:pPr>
      <w:r>
        <w:t>A fenti adatokat kell összefűzni, majd SHA</w:t>
      </w:r>
      <w:ins w:id="449" w:author="Nánássy László" w:date="2024-06-06T11:19:00Z">
        <w:r w:rsidR="005A513C">
          <w:t>2</w:t>
        </w:r>
      </w:ins>
      <w:del w:id="450" w:author="Nánássy László" w:date="2024-06-06T11:19:00Z">
        <w:r w:rsidDel="005A513C">
          <w:delText>3</w:delText>
        </w:r>
      </w:del>
      <w:r>
        <w:t>-</w:t>
      </w:r>
      <w:del w:id="451" w:author="Nánássy László" w:date="2024-06-03T07:35:00Z">
        <w:r w:rsidDel="001E1740">
          <w:delText xml:space="preserve">512 </w:delText>
        </w:r>
      </w:del>
      <w:ins w:id="452" w:author="Nánássy László" w:date="2024-06-03T07:35:00Z">
        <w:r w:rsidR="001E1740">
          <w:t xml:space="preserve">256 </w:t>
        </w:r>
      </w:ins>
      <w:r>
        <w:t xml:space="preserve">szerint </w:t>
      </w:r>
      <w:proofErr w:type="spellStart"/>
      <w:r>
        <w:t>hash-elni</w:t>
      </w:r>
      <w:proofErr w:type="spellEnd"/>
      <w:r w:rsidR="00B0770E">
        <w:t xml:space="preserve">, majd </w:t>
      </w:r>
      <w:proofErr w:type="spellStart"/>
      <w:r w:rsidR="00B0770E">
        <w:t>nagybetűsíteni</w:t>
      </w:r>
      <w:proofErr w:type="spellEnd"/>
      <w:r>
        <w:t>.</w:t>
      </w:r>
    </w:p>
    <w:p w14:paraId="3FF8737B" w14:textId="03B007E1" w:rsidR="00682B56" w:rsidRPr="004B58BB" w:rsidRDefault="00682B56" w:rsidP="00682B56">
      <w:pPr>
        <w:jc w:val="both"/>
        <w:rPr>
          <w:b/>
          <w:bCs/>
          <w:u w:val="single"/>
        </w:rPr>
      </w:pPr>
      <w:r w:rsidRPr="004B58BB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>műveletfüggő</w:t>
      </w:r>
      <w:r w:rsidRPr="00691B54">
        <w:t xml:space="preserve"> </w:t>
      </w:r>
      <w:r w:rsidRPr="00D95BB7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00FF4A6D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>üzenetazonosító + időbélyeg + műveletfüggő adat + aláírókulcs</w:t>
      </w:r>
      <w:r w:rsidRPr="00691B54">
        <w:t xml:space="preserve"> =</w:t>
      </w:r>
    </w:p>
    <w:p w14:paraId="08B252D4" w14:textId="30294A97" w:rsidR="00FF4A6D" w:rsidRPr="00691B54" w:rsidRDefault="00691B54" w:rsidP="00FF4A6D">
      <w:pPr>
        <w:pStyle w:val="Listaszerbekezds"/>
      </w:pPr>
      <w:r w:rsidRPr="00691B54">
        <w:t>7eae9ecf-f735-4a4f-aa49-e85ea411a31320240510123847</w:t>
      </w:r>
      <w:r w:rsidRPr="00691B54">
        <w:rPr>
          <w:rStyle w:val="ui-provider"/>
        </w:rPr>
        <w:t>26549118-0ddc-4e30-81bc-eaddd6f54b21</w:t>
      </w:r>
      <w:r w:rsidRPr="00691B54"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6F3D161D" w:rsidR="00682B56" w:rsidRPr="00691B54" w:rsidRDefault="002D381A">
      <w:pPr>
        <w:pStyle w:val="Listaszerbekezds"/>
        <w:numPr>
          <w:ilvl w:val="0"/>
          <w:numId w:val="8"/>
        </w:numPr>
        <w:jc w:val="both"/>
      </w:pPr>
      <w:r w:rsidRPr="00D95BB7">
        <w:rPr>
          <w:b/>
          <w:bCs/>
          <w:i/>
          <w:iCs/>
        </w:rPr>
        <w:t xml:space="preserve">aláírás = </w:t>
      </w:r>
      <w:r w:rsidR="00763FCB" w:rsidRPr="00D95BB7">
        <w:rPr>
          <w:b/>
          <w:bCs/>
          <w:i/>
          <w:iCs/>
        </w:rPr>
        <w:t xml:space="preserve">nagybetűsített </w:t>
      </w:r>
      <w:r w:rsidR="00FF4A6D" w:rsidRPr="00D95BB7">
        <w:rPr>
          <w:b/>
          <w:bCs/>
          <w:i/>
          <w:iCs/>
        </w:rPr>
        <w:t>SHA</w:t>
      </w:r>
      <w:ins w:id="453" w:author="Nánássy László" w:date="2024-06-06T11:18:00Z">
        <w:r w:rsidR="00073248">
          <w:rPr>
            <w:b/>
            <w:bCs/>
            <w:i/>
            <w:iCs/>
          </w:rPr>
          <w:t>2</w:t>
        </w:r>
      </w:ins>
      <w:del w:id="454" w:author="Nánássy László" w:date="2024-06-06T11:18:00Z">
        <w:r w:rsidR="00FF4A6D" w:rsidRPr="00D95BB7" w:rsidDel="00073248">
          <w:rPr>
            <w:b/>
            <w:bCs/>
            <w:i/>
            <w:iCs/>
          </w:rPr>
          <w:delText>3</w:delText>
        </w:r>
      </w:del>
      <w:r w:rsidR="00FF4A6D" w:rsidRPr="00D95BB7">
        <w:rPr>
          <w:b/>
          <w:bCs/>
          <w:i/>
          <w:iCs/>
        </w:rPr>
        <w:t>-</w:t>
      </w:r>
      <w:del w:id="455" w:author="Nánássy László" w:date="2024-06-03T07:35:00Z">
        <w:r w:rsidR="00FF4A6D" w:rsidRPr="00D95BB7" w:rsidDel="001E1740">
          <w:rPr>
            <w:b/>
            <w:bCs/>
            <w:i/>
            <w:iCs/>
          </w:rPr>
          <w:delText>512</w:delText>
        </w:r>
      </w:del>
      <w:ins w:id="456" w:author="Nánássy László" w:date="2024-06-03T07:35:00Z">
        <w:r w:rsidR="001E1740">
          <w:rPr>
            <w:b/>
            <w:bCs/>
            <w:i/>
            <w:iCs/>
          </w:rPr>
          <w:t>256</w:t>
        </w:r>
      </w:ins>
      <w:r w:rsidR="00FF4A6D" w:rsidRPr="00D95BB7">
        <w:rPr>
          <w:b/>
          <w:bCs/>
          <w:i/>
          <w:iCs/>
        </w:rPr>
        <w:t>(üzenetazonosító + időbélyeg + műveletfüggő adat + aláírókulcs)</w:t>
      </w:r>
      <w:r w:rsidR="00FF4A6D" w:rsidRPr="00691B54">
        <w:t xml:space="preserve"> =</w:t>
      </w:r>
    </w:p>
    <w:p w14:paraId="62241B53" w14:textId="24A57000" w:rsidR="00691B54" w:rsidRPr="001E1740" w:rsidRDefault="00A2400B">
      <w:pPr>
        <w:pStyle w:val="Listaszerbekezds"/>
        <w:jc w:val="both"/>
        <w:rPr>
          <w:rFonts w:cstheme="minorHAnsi"/>
          <w:caps/>
          <w:rPrChange w:id="457" w:author="Nánássy László" w:date="2024-06-03T07:42:00Z">
            <w:rPr/>
          </w:rPrChange>
        </w:rPr>
        <w:pPrChange w:id="458" w:author="Nánássy László" w:date="2024-06-06T12:25:00Z">
          <w:pPr>
            <w:pStyle w:val="Listaszerbekezds"/>
            <w:numPr>
              <w:numId w:val="8"/>
            </w:numPr>
            <w:ind w:hanging="360"/>
            <w:jc w:val="both"/>
          </w:pPr>
        </w:pPrChange>
      </w:pPr>
      <w:ins w:id="459" w:author="Nánássy László" w:date="2024-06-06T12:25:00Z">
        <w:r w:rsidRPr="00A2400B">
          <w:rPr>
            <w:rFonts w:cstheme="minorHAnsi"/>
            <w:caps/>
          </w:rPr>
          <w:t>2e81f124c0ee66be1e4cca1af72eb198b1a1c02ad1dffa0943a4fa8db0e440e8</w:t>
        </w:r>
      </w:ins>
      <w:del w:id="460" w:author="Nánássy László" w:date="2024-06-03T07:42:00Z">
        <w:r w:rsidR="00691B54" w:rsidRPr="001E1740" w:rsidDel="001E1740">
          <w:rPr>
            <w:rFonts w:cstheme="minorHAnsi"/>
            <w:caps/>
            <w:rPrChange w:id="461" w:author="Nánássy László" w:date="2024-06-03T07:42:00Z">
              <w:rPr/>
            </w:rPrChange>
          </w:rPr>
          <w:delText>c3416c58a1c75affb449bfdd787d662752a85a388300d5297cdc2b959b48d4fe9fed101bf63fb7f38d264d6d03ed92633b89b428eae7bcce3f19f4e59e628d8c</w:delText>
        </w:r>
      </w:del>
    </w:p>
    <w:p w14:paraId="5570ED72" w14:textId="04CED642" w:rsidR="00DF05A7" w:rsidRDefault="00A47A51" w:rsidP="00A47A51">
      <w:pPr>
        <w:jc w:val="both"/>
        <w:rPr>
          <w:ins w:id="462" w:author="Nánássy László" w:date="2024-06-06T11:19:00Z"/>
        </w:rPr>
      </w:pPr>
      <w:r>
        <w:t xml:space="preserve">Nem mindegyik, csak az érzékenyebb adatokat kezelő, vagy jogkövetkezménnyel járó műveletek </w:t>
      </w:r>
      <w:r w:rsidRPr="006B6369">
        <w:t>üzeneteibe kerül aláírás.</w:t>
      </w:r>
    </w:p>
    <w:p w14:paraId="41818E2F" w14:textId="02368F19" w:rsidR="005A513C" w:rsidRPr="005A4B5C" w:rsidRDefault="005A513C" w:rsidP="005A513C">
      <w:pPr>
        <w:pStyle w:val="Cmsor2"/>
        <w:numPr>
          <w:ilvl w:val="2"/>
          <w:numId w:val="3"/>
        </w:numPr>
        <w:rPr>
          <w:ins w:id="463" w:author="Nánássy László" w:date="2024-06-06T11:19:00Z"/>
          <w:i/>
          <w:iCs/>
          <w:sz w:val="24"/>
          <w:szCs w:val="24"/>
        </w:rPr>
      </w:pPr>
      <w:bookmarkStart w:id="464" w:name="_Toc168907133"/>
      <w:ins w:id="465" w:author="Nánássy László" w:date="2024-06-06T11:19:00Z">
        <w:r>
          <w:rPr>
            <w:i/>
            <w:iCs/>
            <w:sz w:val="24"/>
            <w:szCs w:val="24"/>
          </w:rPr>
          <w:t>Minták</w:t>
        </w:r>
        <w:bookmarkEnd w:id="464"/>
      </w:ins>
    </w:p>
    <w:p w14:paraId="31DC9C27" w14:textId="612DED96" w:rsidR="004878DA" w:rsidRDefault="005A513C" w:rsidP="004878DA">
      <w:pPr>
        <w:jc w:val="both"/>
        <w:rPr>
          <w:ins w:id="466" w:author="Nánássy László" w:date="2024-06-06T12:19:00Z"/>
        </w:rPr>
      </w:pPr>
      <w:ins w:id="467" w:author="Nánássy László" w:date="2024-06-06T11:19:00Z">
        <w:r>
          <w:t>Az interfész</w:t>
        </w:r>
      </w:ins>
      <w:ins w:id="468" w:author="Nánássy László" w:date="2024-06-06T11:20:00Z">
        <w:r>
          <w:t xml:space="preserve"> </w:t>
        </w:r>
      </w:ins>
      <w:ins w:id="469" w:author="Nánássy László" w:date="2024-06-06T12:15:00Z">
        <w:r w:rsidR="004878DA">
          <w:t xml:space="preserve">olyan </w:t>
        </w:r>
      </w:ins>
      <w:ins w:id="470" w:author="Nánássy László" w:date="2024-06-06T12:16:00Z">
        <w:r w:rsidR="004878DA">
          <w:t xml:space="preserve">adatainál, ahol </w:t>
        </w:r>
      </w:ins>
      <w:ins w:id="471" w:author="Nánássy László" w:date="2024-06-06T11:20:00Z">
        <w:r>
          <w:t xml:space="preserve">üzleti szempontból fontos </w:t>
        </w:r>
      </w:ins>
      <w:ins w:id="472" w:author="Nánássy László" w:date="2024-06-06T12:16:00Z">
        <w:r w:rsidR="004878DA">
          <w:t>jelentősége van a formátumnak (pl. email cím)</w:t>
        </w:r>
      </w:ins>
      <w:ins w:id="473" w:author="Nánássy László" w:date="2024-06-06T11:20:00Z">
        <w:r>
          <w:t xml:space="preserve">, </w:t>
        </w:r>
      </w:ins>
      <w:ins w:id="474" w:author="Nánássy László" w:date="2024-06-06T12:17:00Z">
        <w:r w:rsidR="004878DA">
          <w:t>bekerül az inte</w:t>
        </w:r>
      </w:ins>
      <w:ins w:id="475" w:author="Nánássy László" w:date="2024-06-06T12:24:00Z">
        <w:r w:rsidR="00654D10">
          <w:t>r</w:t>
        </w:r>
      </w:ins>
      <w:ins w:id="476" w:author="Nánássy László" w:date="2024-06-06T12:17:00Z">
        <w:r w:rsidR="004878DA">
          <w:t xml:space="preserve">fészbe az erre vonatkozó </w:t>
        </w:r>
        <w:proofErr w:type="spellStart"/>
        <w:r w:rsidR="004878DA">
          <w:t>pattern</w:t>
        </w:r>
        <w:proofErr w:type="spellEnd"/>
        <w:r w:rsidR="004878DA">
          <w:t xml:space="preserve"> információ.</w:t>
        </w:r>
      </w:ins>
      <w:ins w:id="477" w:author="Nánássy László" w:date="2024-06-06T12:19:00Z">
        <w:r w:rsidR="004878DA">
          <w:t xml:space="preserve"> </w:t>
        </w:r>
      </w:ins>
      <w:ins w:id="478" w:author="Nánássy László" w:date="2024-06-06T12:25:00Z">
        <w:r w:rsidR="00563048">
          <w:t>(</w:t>
        </w:r>
      </w:ins>
      <w:ins w:id="479" w:author="Nánássy László" w:date="2024-06-06T12:19:00Z">
        <w:r w:rsidR="004878DA">
          <w:t>A</w:t>
        </w:r>
      </w:ins>
      <w:ins w:id="480" w:author="Nánássy László" w:date="2024-06-06T12:25:00Z">
        <w:r w:rsidR="00563048">
          <w:t>z</w:t>
        </w:r>
      </w:ins>
      <w:ins w:id="481" w:author="Nánássy László" w:date="2024-06-06T12:19:00Z">
        <w:r w:rsidR="004878DA">
          <w:t xml:space="preserve"> első verzióban még nincs ilyen adat.</w:t>
        </w:r>
      </w:ins>
      <w:ins w:id="482" w:author="Nánássy László" w:date="2024-06-06T12:25:00Z">
        <w:r w:rsidR="00563048">
          <w:t>)</w:t>
        </w:r>
      </w:ins>
      <w:ins w:id="483" w:author="Nánássy László" w:date="2024-06-06T12:17:00Z">
        <w:r w:rsidR="004878DA">
          <w:t xml:space="preserve"> </w:t>
        </w:r>
      </w:ins>
    </w:p>
    <w:p w14:paraId="0DFE65F1" w14:textId="29B95B19" w:rsidR="005A513C" w:rsidRPr="006B6369" w:rsidRDefault="004878DA" w:rsidP="004878DA">
      <w:pPr>
        <w:jc w:val="both"/>
      </w:pPr>
      <w:ins w:id="484" w:author="Nánássy László" w:date="2024-06-06T12:18:00Z">
        <w:r>
          <w:t>A dokumentációban tájékoztatásul olyan</w:t>
        </w:r>
      </w:ins>
      <w:ins w:id="485" w:author="Nánássy László" w:date="2024-06-06T12:23:00Z">
        <w:r>
          <w:t>,</w:t>
        </w:r>
      </w:ins>
      <w:ins w:id="486" w:author="Nánássy László" w:date="2024-06-06T12:18:00Z">
        <w:r>
          <w:t xml:space="preserve"> </w:t>
        </w:r>
      </w:ins>
      <w:ins w:id="487" w:author="Nánássy László" w:date="2024-06-06T12:20:00Z">
        <w:r>
          <w:t>inkább technikai jellegű adatok</w:t>
        </w:r>
      </w:ins>
      <w:ins w:id="488" w:author="Nánássy László" w:date="2024-06-06T12:18:00Z">
        <w:r>
          <w:t xml:space="preserve"> esetén</w:t>
        </w:r>
      </w:ins>
      <w:ins w:id="489" w:author="Nánássy László" w:date="2024-06-06T12:21:00Z">
        <w:r>
          <w:t xml:space="preserve"> (pl. fájl </w:t>
        </w:r>
        <w:proofErr w:type="spellStart"/>
        <w:r>
          <w:t>id</w:t>
        </w:r>
        <w:proofErr w:type="spellEnd"/>
        <w:r>
          <w:t>, aláírás)</w:t>
        </w:r>
      </w:ins>
      <w:ins w:id="490" w:author="Nánássy László" w:date="2024-06-06T12:18:00Z">
        <w:r>
          <w:t xml:space="preserve"> is megadju</w:t>
        </w:r>
      </w:ins>
      <w:ins w:id="491" w:author="Nánássy László" w:date="2024-06-06T12:19:00Z">
        <w:r>
          <w:t>k</w:t>
        </w:r>
      </w:ins>
      <w:ins w:id="492" w:author="Nánássy László" w:date="2024-06-06T12:18:00Z">
        <w:r>
          <w:t xml:space="preserve"> a </w:t>
        </w:r>
      </w:ins>
      <w:ins w:id="493" w:author="Nánássy László" w:date="2024-06-06T12:19:00Z">
        <w:r>
          <w:t xml:space="preserve">használt </w:t>
        </w:r>
      </w:ins>
      <w:ins w:id="494" w:author="Nánássy László" w:date="2024-06-06T12:18:00Z">
        <w:r>
          <w:t xml:space="preserve">mintát, </w:t>
        </w:r>
      </w:ins>
      <w:ins w:id="495" w:author="Nánássy László" w:date="2024-06-06T12:19:00Z">
        <w:r>
          <w:t>ahol ez nem kerü</w:t>
        </w:r>
      </w:ins>
      <w:ins w:id="496" w:author="Nánássy László" w:date="2024-06-06T12:20:00Z">
        <w:r>
          <w:t>l az interfészbe. Ilyen</w:t>
        </w:r>
      </w:ins>
      <w:ins w:id="497" w:author="Nánássy László" w:date="2024-06-06T12:23:00Z">
        <w:r>
          <w:t xml:space="preserve">kor </w:t>
        </w:r>
      </w:ins>
      <w:ins w:id="498" w:author="Nánássy László" w:date="2024-06-06T12:21:00Z">
        <w:r>
          <w:t>adatátadásnál nem elvárás az adott formátum</w:t>
        </w:r>
      </w:ins>
      <w:ins w:id="499" w:author="Nánássy László" w:date="2024-06-06T12:23:00Z">
        <w:r w:rsidR="00654D10">
          <w:t>, az adat későbbi használata során viszont hibák ke</w:t>
        </w:r>
      </w:ins>
      <w:ins w:id="500" w:author="Nánássy László" w:date="2024-06-06T12:24:00Z">
        <w:r w:rsidR="00654D10">
          <w:t>letkezhetnek.</w:t>
        </w:r>
      </w:ins>
      <w:ins w:id="501" w:author="Nánássy László" w:date="2024-06-06T12:26:00Z">
        <w:r w:rsidR="006E3BEF">
          <w:t xml:space="preserve"> Ezen adatok formátumának megváltozása nem jár új interfészkiadással, ezért az </w:t>
        </w:r>
      </w:ins>
      <w:ins w:id="502" w:author="Nánássy László" w:date="2024-06-06T12:27:00Z">
        <w:r w:rsidR="006E3BEF">
          <w:t>arra épülő vizsgálatok beépítése nem javasolt.</w:t>
        </w:r>
      </w:ins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503" w:name="_Toc168907134"/>
      <w:r>
        <w:t>Általános technikai adatok</w:t>
      </w:r>
      <w:bookmarkEnd w:id="503"/>
    </w:p>
    <w:p w14:paraId="64BA8691" w14:textId="7D5E89D0" w:rsidR="00807428" w:rsidRPr="004F60D1" w:rsidRDefault="00F60C10" w:rsidP="00A05FFB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4" w:name="_Hlk166652056"/>
      <w:bookmarkStart w:id="505" w:name="_Toc168907135"/>
      <w:proofErr w:type="spellStart"/>
      <w:r w:rsidRPr="004F60D1">
        <w:rPr>
          <w:i/>
          <w:iCs/>
          <w:sz w:val="24"/>
          <w:szCs w:val="24"/>
        </w:rPr>
        <w:t>F</w:t>
      </w:r>
      <w:r w:rsidR="00807428" w:rsidRPr="004F60D1">
        <w:rPr>
          <w:i/>
          <w:iCs/>
          <w:sz w:val="24"/>
          <w:szCs w:val="24"/>
        </w:rPr>
        <w:t>eljéc</w:t>
      </w:r>
      <w:bookmarkEnd w:id="505"/>
      <w:proofErr w:type="spellEnd"/>
    </w:p>
    <w:p w14:paraId="246B46E8" w14:textId="77777777" w:rsidR="00F16B92" w:rsidRPr="004F60D1" w:rsidRDefault="00F16B92" w:rsidP="00F16B92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9C23EFA" w14:textId="77777777" w:rsidR="002B2C51" w:rsidRPr="004F60D1" w:rsidRDefault="00F16B92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 w:rsidR="002B2C51" w:rsidRPr="004F60D1">
        <w:t>json</w:t>
      </w:r>
      <w:proofErr w:type="spellEnd"/>
    </w:p>
    <w:p w14:paraId="2ED9E048" w14:textId="06086F83" w:rsidR="00F16B92" w:rsidRPr="004F60D1" w:rsidRDefault="00F16B92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 w:rsidR="002B2C51" w:rsidRPr="004F60D1">
        <w:t>json</w:t>
      </w:r>
      <w:proofErr w:type="spellEnd"/>
      <w:r w:rsidRPr="004F60D1">
        <w:t xml:space="preserve"> </w:t>
      </w:r>
      <w:bookmarkEnd w:id="504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00F60C10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6" w:name="_Toc168907136"/>
      <w:r w:rsidRPr="004F60D1">
        <w:rPr>
          <w:i/>
          <w:iCs/>
          <w:sz w:val="24"/>
          <w:szCs w:val="24"/>
        </w:rPr>
        <w:t>S</w:t>
      </w:r>
      <w:r w:rsidR="00807428" w:rsidRPr="004F60D1">
        <w:rPr>
          <w:i/>
          <w:iCs/>
          <w:sz w:val="24"/>
          <w:szCs w:val="24"/>
        </w:rPr>
        <w:t>tátuszkódok</w:t>
      </w:r>
      <w:bookmarkEnd w:id="506"/>
    </w:p>
    <w:p w14:paraId="1341CC29" w14:textId="410B5B18" w:rsidR="00F16B92" w:rsidRDefault="00F16B92" w:rsidP="00591EA9">
      <w:pPr>
        <w:jc w:val="both"/>
        <w:rPr>
          <w:ins w:id="507" w:author="Nánássy László" w:date="2024-05-22T09:40:00Z"/>
        </w:rPr>
      </w:pPr>
      <w:r w:rsidRPr="004F60D1">
        <w:t xml:space="preserve">A szolgáltatás a hívónak helyes kérés esetén minden esetben HTTP 200-as választ ad. Ez nem feltétlenül jelzi, hogy a megfogalmazott kérés tartalmán az üzleti végrehajtás sikeresen lefutott, csak azt, hogy a </w:t>
      </w:r>
      <w:r w:rsidRPr="004F60D1">
        <w:lastRenderedPageBreak/>
        <w:t xml:space="preserve">kérés informatikai tekintetben jól formázott volt, a hívott erőforrás el tudta olvasni, be tudta fogadni. Mivel a szolgáltatás által kezelt hibakódok fel vannak </w:t>
      </w:r>
      <w:proofErr w:type="spellStart"/>
      <w:r w:rsidRPr="004F60D1">
        <w:t>mappelve</w:t>
      </w:r>
      <w:proofErr w:type="spellEnd"/>
      <w:r w:rsidRPr="004F60D1">
        <w:t>, így a visszaadott hibakód is sikeres válasznak számít. Tehát egy HTTP 200-as válaszban is lehet hibakódokat tartalmazó üzenet.</w:t>
      </w:r>
    </w:p>
    <w:p w14:paraId="6BB28933" w14:textId="336077A9" w:rsidR="00380D48" w:rsidRDefault="00380D48" w:rsidP="00591EA9">
      <w:pPr>
        <w:jc w:val="both"/>
        <w:rPr>
          <w:ins w:id="508" w:author="Nánássy László" w:date="2024-05-22T09:40:00Z"/>
        </w:rPr>
      </w:pPr>
      <w:ins w:id="509" w:author="Nánássy László" w:date="2024-05-22T09:40:00Z">
        <w:r>
          <w:t>Az általános HTTP státuszkódok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510" w:author="Nánássy László" w:date="2024-05-22T09:44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696"/>
        <w:gridCol w:w="7371"/>
        <w:tblGridChange w:id="511">
          <w:tblGrid>
            <w:gridCol w:w="2694"/>
            <w:gridCol w:w="4108"/>
            <w:gridCol w:w="2265"/>
          </w:tblGrid>
        </w:tblGridChange>
      </w:tblGrid>
      <w:tr w:rsidR="00380D48" w14:paraId="7276784C" w14:textId="77777777" w:rsidTr="00380D48">
        <w:trPr>
          <w:ins w:id="512" w:author="Nánássy László" w:date="2024-05-22T09:41:00Z"/>
          <w:trPrChange w:id="513" w:author="Nánássy László" w:date="2024-05-22T09:44:00Z">
            <w:trPr>
              <w:gridAfter w:val="0"/>
            </w:trPr>
          </w:trPrChange>
        </w:trPr>
        <w:tc>
          <w:tcPr>
            <w:tcW w:w="1696" w:type="dxa"/>
            <w:shd w:val="clear" w:color="auto" w:fill="D9D9D9" w:themeFill="background1" w:themeFillShade="D9"/>
            <w:tcPrChange w:id="514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581777CB" w14:textId="0928B8DD" w:rsidR="00380D48" w:rsidRPr="00B30389" w:rsidRDefault="00380D48" w:rsidP="00380D48">
            <w:pPr>
              <w:jc w:val="center"/>
              <w:rPr>
                <w:ins w:id="515" w:author="Nánássy László" w:date="2024-05-22T09:41:00Z"/>
                <w:b/>
                <w:bCs/>
              </w:rPr>
            </w:pPr>
            <w:ins w:id="516" w:author="Nánássy László" w:date="2024-05-22T09:41:00Z">
              <w:r>
                <w:rPr>
                  <w:b/>
                  <w:bCs/>
                </w:rPr>
                <w:t>státuszkód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17" w:author="Nánássy László" w:date="2024-05-22T09:44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552E761F" w14:textId="77777777" w:rsidR="00380D48" w:rsidRPr="00B30389" w:rsidRDefault="00380D48" w:rsidP="007A40F1">
            <w:pPr>
              <w:jc w:val="center"/>
              <w:rPr>
                <w:ins w:id="518" w:author="Nánássy László" w:date="2024-05-22T09:41:00Z"/>
                <w:b/>
                <w:bCs/>
              </w:rPr>
            </w:pPr>
            <w:ins w:id="519" w:author="Nánássy László" w:date="2024-05-22T09:41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380D48" w14:paraId="28968F39" w14:textId="77777777" w:rsidTr="00380D48">
        <w:trPr>
          <w:ins w:id="520" w:author="Nánássy László" w:date="2024-05-22T09:41:00Z"/>
          <w:trPrChange w:id="521" w:author="Nánássy László" w:date="2024-05-22T09:44:00Z">
            <w:trPr>
              <w:gridAfter w:val="0"/>
            </w:trPr>
          </w:trPrChange>
        </w:trPr>
        <w:tc>
          <w:tcPr>
            <w:tcW w:w="1696" w:type="dxa"/>
            <w:shd w:val="clear" w:color="auto" w:fill="D9D9D9" w:themeFill="background1" w:themeFillShade="D9"/>
            <w:tcPrChange w:id="522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45F1F12C" w14:textId="65AA0DA9" w:rsidR="00380D48" w:rsidRDefault="00380D48">
            <w:pPr>
              <w:jc w:val="center"/>
              <w:rPr>
                <w:ins w:id="523" w:author="Nánássy László" w:date="2024-05-22T09:41:00Z"/>
              </w:rPr>
              <w:pPrChange w:id="524" w:author="Nánássy László" w:date="2024-05-22T09:44:00Z">
                <w:pPr/>
              </w:pPrChange>
            </w:pPr>
            <w:ins w:id="525" w:author="Nánássy László" w:date="2024-05-22T09:42:00Z">
              <w:r>
                <w:t>200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26" w:author="Nánássy László" w:date="2024-05-22T09:44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F486D51" w14:textId="463DA98E" w:rsidR="00380D48" w:rsidRDefault="00380D48" w:rsidP="007A40F1">
            <w:pPr>
              <w:jc w:val="both"/>
              <w:rPr>
                <w:ins w:id="527" w:author="Nánássy László" w:date="2024-05-22T09:41:00Z"/>
              </w:rPr>
            </w:pPr>
            <w:ins w:id="528" w:author="Nánássy László" w:date="2024-05-22T09:42:00Z">
              <w:r>
                <w:rPr>
                  <w:rFonts w:eastAsia="Times New Roman"/>
                  <w:sz w:val="24"/>
                  <w:szCs w:val="24"/>
                </w:rPr>
                <w:t>Sikeres</w:t>
              </w:r>
            </w:ins>
          </w:p>
        </w:tc>
      </w:tr>
      <w:tr w:rsidR="00380D48" w14:paraId="53034CA7" w14:textId="77777777" w:rsidTr="00380D48">
        <w:tblPrEx>
          <w:tblPrExChange w:id="529" w:author="Nánássy László" w:date="2024-05-22T09:44:00Z">
            <w:tblPrEx>
              <w:tblW w:w="9067" w:type="dxa"/>
            </w:tblPrEx>
          </w:tblPrExChange>
        </w:tblPrEx>
        <w:trPr>
          <w:ins w:id="530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31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20E0D42E" w14:textId="782D747F" w:rsidR="00380D48" w:rsidRDefault="00380D48">
            <w:pPr>
              <w:jc w:val="center"/>
              <w:rPr>
                <w:ins w:id="532" w:author="Nánássy László" w:date="2024-05-22T09:42:00Z"/>
              </w:rPr>
              <w:pPrChange w:id="533" w:author="Nánássy László" w:date="2024-05-22T09:44:00Z">
                <w:pPr/>
              </w:pPrChange>
            </w:pPr>
            <w:ins w:id="534" w:author="Nánássy László" w:date="2024-05-22T09:42:00Z">
              <w:r>
                <w:rPr>
                  <w:rFonts w:eastAsia="Times New Roman"/>
                  <w:sz w:val="24"/>
                  <w:szCs w:val="24"/>
                </w:rPr>
                <w:t>400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35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6C389D9C" w14:textId="46EE3D38" w:rsidR="00380D48" w:rsidRDefault="00380D48" w:rsidP="007A40F1">
            <w:pPr>
              <w:jc w:val="both"/>
              <w:rPr>
                <w:ins w:id="536" w:author="Nánássy László" w:date="2024-05-22T09:42:00Z"/>
              </w:rPr>
            </w:pPr>
            <w:proofErr w:type="spellStart"/>
            <w:ins w:id="537" w:author="Nánássy László" w:date="2024-05-22T09:42:00Z">
              <w:r>
                <w:rPr>
                  <w:rFonts w:eastAsia="Times New Roman"/>
                  <w:sz w:val="24"/>
                  <w:szCs w:val="24"/>
                </w:rPr>
                <w:t>Bad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request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DTO validációs hiba</w:t>
              </w:r>
            </w:ins>
          </w:p>
        </w:tc>
      </w:tr>
      <w:tr w:rsidR="00380D48" w14:paraId="171403BC" w14:textId="77777777" w:rsidTr="00380D48">
        <w:tblPrEx>
          <w:tblPrExChange w:id="538" w:author="Nánássy László" w:date="2024-05-22T09:44:00Z">
            <w:tblPrEx>
              <w:tblW w:w="9067" w:type="dxa"/>
            </w:tblPrEx>
          </w:tblPrExChange>
        </w:tblPrEx>
        <w:trPr>
          <w:ins w:id="539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40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29CE51E7" w14:textId="6B93E593" w:rsidR="00380D48" w:rsidRDefault="00380D48">
            <w:pPr>
              <w:jc w:val="center"/>
              <w:rPr>
                <w:ins w:id="541" w:author="Nánássy László" w:date="2024-05-22T09:42:00Z"/>
              </w:rPr>
              <w:pPrChange w:id="542" w:author="Nánássy László" w:date="2024-05-22T09:44:00Z">
                <w:pPr/>
              </w:pPrChange>
            </w:pPr>
            <w:ins w:id="543" w:author="Nánássy László" w:date="2024-05-22T09:42:00Z">
              <w:r>
                <w:rPr>
                  <w:rFonts w:eastAsia="Times New Roman"/>
                  <w:sz w:val="24"/>
                  <w:szCs w:val="24"/>
                </w:rPr>
                <w:t>401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44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6B28CB81" w14:textId="6BD32347" w:rsidR="00380D48" w:rsidRDefault="00380D48" w:rsidP="007A40F1">
            <w:pPr>
              <w:jc w:val="both"/>
              <w:rPr>
                <w:ins w:id="545" w:author="Nánássy László" w:date="2024-05-22T09:42:00Z"/>
              </w:rPr>
            </w:pPr>
            <w:proofErr w:type="spellStart"/>
            <w:ins w:id="546" w:author="Nánássy László" w:date="2024-05-22T09:42:00Z">
              <w:r>
                <w:rPr>
                  <w:rFonts w:eastAsia="Times New Roman"/>
                  <w:sz w:val="24"/>
                  <w:szCs w:val="24"/>
                </w:rPr>
                <w:t>Unauthorized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Token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ellenőrzés hiba</w:t>
              </w:r>
            </w:ins>
          </w:p>
        </w:tc>
      </w:tr>
      <w:tr w:rsidR="00380D48" w14:paraId="5FDC9CB8" w14:textId="77777777" w:rsidTr="00380D48">
        <w:tblPrEx>
          <w:tblPrExChange w:id="547" w:author="Nánássy László" w:date="2024-05-22T09:44:00Z">
            <w:tblPrEx>
              <w:tblW w:w="9067" w:type="dxa"/>
            </w:tblPrEx>
          </w:tblPrExChange>
        </w:tblPrEx>
        <w:trPr>
          <w:ins w:id="548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49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2F1FE6AD" w14:textId="084CB62E" w:rsidR="00380D48" w:rsidRDefault="00380D48">
            <w:pPr>
              <w:jc w:val="center"/>
              <w:rPr>
                <w:ins w:id="550" w:author="Nánássy László" w:date="2024-05-22T09:42:00Z"/>
              </w:rPr>
              <w:pPrChange w:id="551" w:author="Nánássy László" w:date="2024-05-22T09:44:00Z">
                <w:pPr/>
              </w:pPrChange>
            </w:pPr>
            <w:ins w:id="552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403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53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75E15090" w14:textId="306B4CB0" w:rsidR="00380D48" w:rsidRDefault="00380D48" w:rsidP="007A40F1">
            <w:pPr>
              <w:jc w:val="both"/>
              <w:rPr>
                <w:ins w:id="554" w:author="Nánássy László" w:date="2024-05-22T09:42:00Z"/>
              </w:rPr>
            </w:pPr>
            <w:proofErr w:type="spellStart"/>
            <w:ins w:id="555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Forbidden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Role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ellenőrzés hiba</w:t>
              </w:r>
            </w:ins>
          </w:p>
        </w:tc>
      </w:tr>
      <w:tr w:rsidR="00380D48" w14:paraId="4DA46FEF" w14:textId="77777777" w:rsidTr="00380D48">
        <w:tblPrEx>
          <w:tblPrExChange w:id="556" w:author="Nánássy László" w:date="2024-05-22T09:44:00Z">
            <w:tblPrEx>
              <w:tblW w:w="9067" w:type="dxa"/>
            </w:tblPrEx>
          </w:tblPrExChange>
        </w:tblPrEx>
        <w:trPr>
          <w:ins w:id="557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58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1852B90D" w14:textId="4DC5D465" w:rsidR="00380D48" w:rsidRDefault="00380D48">
            <w:pPr>
              <w:jc w:val="center"/>
              <w:rPr>
                <w:ins w:id="559" w:author="Nánássy László" w:date="2024-05-22T09:42:00Z"/>
              </w:rPr>
              <w:pPrChange w:id="560" w:author="Nánássy László" w:date="2024-05-22T09:44:00Z">
                <w:pPr/>
              </w:pPrChange>
            </w:pPr>
            <w:ins w:id="561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404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62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3891D4FB" w14:textId="6B2074E7" w:rsidR="00380D48" w:rsidRDefault="00380D48" w:rsidP="007A40F1">
            <w:pPr>
              <w:jc w:val="both"/>
              <w:rPr>
                <w:ins w:id="563" w:author="Nánássy László" w:date="2024-05-22T09:42:00Z"/>
              </w:rPr>
            </w:pPr>
            <w:proofErr w:type="spellStart"/>
            <w:ins w:id="564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Not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found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GET esetén nem található a rekord</w:t>
              </w:r>
            </w:ins>
          </w:p>
        </w:tc>
      </w:tr>
      <w:tr w:rsidR="00380D48" w14:paraId="7623D423" w14:textId="77777777" w:rsidTr="00380D48">
        <w:tblPrEx>
          <w:tblPrExChange w:id="565" w:author="Nánássy László" w:date="2024-05-22T09:44:00Z">
            <w:tblPrEx>
              <w:tblW w:w="9067" w:type="dxa"/>
            </w:tblPrEx>
          </w:tblPrExChange>
        </w:tblPrEx>
        <w:trPr>
          <w:ins w:id="566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67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0104DE05" w14:textId="66FE23A0" w:rsidR="00380D48" w:rsidRDefault="00380D48">
            <w:pPr>
              <w:jc w:val="center"/>
              <w:rPr>
                <w:ins w:id="568" w:author="Nánássy László" w:date="2024-05-22T09:42:00Z"/>
              </w:rPr>
              <w:pPrChange w:id="569" w:author="Nánássy László" w:date="2024-05-22T09:44:00Z">
                <w:pPr/>
              </w:pPrChange>
            </w:pPr>
            <w:ins w:id="570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429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71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32C6226F" w14:textId="3A3EB0AC" w:rsidR="00380D48" w:rsidRDefault="00380D48" w:rsidP="007A40F1">
            <w:pPr>
              <w:jc w:val="both"/>
              <w:rPr>
                <w:ins w:id="572" w:author="Nánássy László" w:date="2024-05-22T09:42:00Z"/>
              </w:rPr>
            </w:pPr>
            <w:proofErr w:type="spellStart"/>
            <w:ins w:id="573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Too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many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requests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AGW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Rate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limiter</w:t>
              </w:r>
            </w:ins>
            <w:proofErr w:type="spellEnd"/>
          </w:p>
        </w:tc>
      </w:tr>
      <w:tr w:rsidR="00380D48" w14:paraId="21614CA0" w14:textId="77777777" w:rsidTr="00380D48">
        <w:tblPrEx>
          <w:tblPrExChange w:id="574" w:author="Nánássy László" w:date="2024-05-22T09:44:00Z">
            <w:tblPrEx>
              <w:tblW w:w="9067" w:type="dxa"/>
            </w:tblPrEx>
          </w:tblPrExChange>
        </w:tblPrEx>
        <w:trPr>
          <w:ins w:id="575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76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1C217B63" w14:textId="6621458B" w:rsidR="00380D48" w:rsidRDefault="00380D48">
            <w:pPr>
              <w:jc w:val="center"/>
              <w:rPr>
                <w:ins w:id="577" w:author="Nánássy László" w:date="2024-05-22T09:42:00Z"/>
              </w:rPr>
              <w:pPrChange w:id="578" w:author="Nánássy László" w:date="2024-05-22T09:44:00Z">
                <w:pPr/>
              </w:pPrChange>
            </w:pPr>
            <w:ins w:id="579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500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80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4B8751FE" w14:textId="7DE1476E" w:rsidR="00380D48" w:rsidRDefault="00380D48" w:rsidP="007A40F1">
            <w:pPr>
              <w:jc w:val="both"/>
              <w:rPr>
                <w:ins w:id="581" w:author="Nánássy László" w:date="2024-05-22T09:42:00Z"/>
              </w:rPr>
            </w:pPr>
            <w:proofErr w:type="spellStart"/>
            <w:ins w:id="582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Internal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server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error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Exception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következik be</w:t>
              </w:r>
            </w:ins>
          </w:p>
        </w:tc>
      </w:tr>
      <w:tr w:rsidR="00380D48" w14:paraId="1F3956D6" w14:textId="77777777" w:rsidTr="00380D48">
        <w:tblPrEx>
          <w:tblPrExChange w:id="583" w:author="Nánássy László" w:date="2024-05-22T09:44:00Z">
            <w:tblPrEx>
              <w:tblW w:w="9067" w:type="dxa"/>
            </w:tblPrEx>
          </w:tblPrExChange>
        </w:tblPrEx>
        <w:trPr>
          <w:ins w:id="584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85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7009B0AB" w14:textId="11FB6CB4" w:rsidR="00380D48" w:rsidRDefault="00380D48">
            <w:pPr>
              <w:jc w:val="center"/>
              <w:rPr>
                <w:ins w:id="586" w:author="Nánássy László" w:date="2024-05-22T09:42:00Z"/>
              </w:rPr>
              <w:pPrChange w:id="587" w:author="Nánássy László" w:date="2024-05-22T09:44:00Z">
                <w:pPr/>
              </w:pPrChange>
            </w:pPr>
            <w:ins w:id="588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>503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89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3ECB7AF8" w14:textId="099EBD4A" w:rsidR="00380D48" w:rsidRDefault="00380D48" w:rsidP="007A40F1">
            <w:pPr>
              <w:jc w:val="both"/>
              <w:rPr>
                <w:ins w:id="590" w:author="Nánássy László" w:date="2024-05-22T09:42:00Z"/>
              </w:rPr>
            </w:pPr>
            <w:ins w:id="591" w:author="Nánássy László" w:date="2024-05-22T09:43:00Z">
              <w:r>
                <w:rPr>
                  <w:rFonts w:eastAsia="Times New Roman"/>
                  <w:sz w:val="24"/>
                  <w:szCs w:val="24"/>
                </w:rPr>
                <w:t xml:space="preserve">Service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unavailable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AGW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Circuit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breaker</w:t>
              </w:r>
            </w:ins>
            <w:proofErr w:type="spellEnd"/>
          </w:p>
        </w:tc>
      </w:tr>
      <w:tr w:rsidR="00380D48" w14:paraId="1FA6D3CF" w14:textId="77777777" w:rsidTr="00380D48">
        <w:tblPrEx>
          <w:tblPrExChange w:id="592" w:author="Nánássy László" w:date="2024-05-22T09:44:00Z">
            <w:tblPrEx>
              <w:tblW w:w="9067" w:type="dxa"/>
            </w:tblPrEx>
          </w:tblPrExChange>
        </w:tblPrEx>
        <w:trPr>
          <w:ins w:id="593" w:author="Nánássy László" w:date="2024-05-22T09:42:00Z"/>
        </w:trPr>
        <w:tc>
          <w:tcPr>
            <w:tcW w:w="1696" w:type="dxa"/>
            <w:shd w:val="clear" w:color="auto" w:fill="D9D9D9" w:themeFill="background1" w:themeFillShade="D9"/>
            <w:tcPrChange w:id="594" w:author="Nánássy László" w:date="2024-05-22T09:44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278E4F4D" w14:textId="4CF78F1A" w:rsidR="00380D48" w:rsidRDefault="00380D48">
            <w:pPr>
              <w:jc w:val="center"/>
              <w:rPr>
                <w:ins w:id="595" w:author="Nánássy László" w:date="2024-05-22T09:42:00Z"/>
              </w:rPr>
              <w:pPrChange w:id="596" w:author="Nánássy László" w:date="2024-05-22T09:44:00Z">
                <w:pPr/>
              </w:pPrChange>
            </w:pPr>
            <w:ins w:id="597" w:author="Nánássy László" w:date="2024-05-22T09:44:00Z">
              <w:r>
                <w:rPr>
                  <w:rFonts w:eastAsia="Times New Roman"/>
                  <w:sz w:val="24"/>
                  <w:szCs w:val="24"/>
                </w:rPr>
                <w:t>504</w:t>
              </w:r>
            </w:ins>
          </w:p>
        </w:tc>
        <w:tc>
          <w:tcPr>
            <w:tcW w:w="7371" w:type="dxa"/>
            <w:shd w:val="clear" w:color="auto" w:fill="D9D9D9" w:themeFill="background1" w:themeFillShade="D9"/>
            <w:tcPrChange w:id="598" w:author="Nánássy László" w:date="2024-05-22T09:44:00Z">
              <w:tcPr>
                <w:tcW w:w="6373" w:type="dxa"/>
                <w:gridSpan w:val="2"/>
                <w:shd w:val="clear" w:color="auto" w:fill="D9D9D9" w:themeFill="background1" w:themeFillShade="D9"/>
              </w:tcPr>
            </w:tcPrChange>
          </w:tcPr>
          <w:p w14:paraId="19850894" w14:textId="36FB2503" w:rsidR="00380D48" w:rsidRDefault="00380D48" w:rsidP="007A40F1">
            <w:pPr>
              <w:jc w:val="both"/>
              <w:rPr>
                <w:ins w:id="599" w:author="Nánássy László" w:date="2024-05-22T09:42:00Z"/>
              </w:rPr>
            </w:pPr>
            <w:proofErr w:type="spellStart"/>
            <w:ins w:id="600" w:author="Nánássy László" w:date="2024-05-22T09:44:00Z">
              <w:r>
                <w:rPr>
                  <w:rFonts w:eastAsia="Times New Roman"/>
                  <w:sz w:val="24"/>
                  <w:szCs w:val="24"/>
                </w:rPr>
                <w:t>Gateway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timeout</w:t>
              </w:r>
              <w:proofErr w:type="spellEnd"/>
              <w:r>
                <w:rPr>
                  <w:rFonts w:eastAsia="Times New Roman"/>
                  <w:sz w:val="24"/>
                  <w:szCs w:val="24"/>
                </w:rPr>
                <w:t xml:space="preserve"> - AGW </w:t>
              </w:r>
              <w:proofErr w:type="spellStart"/>
              <w:r>
                <w:rPr>
                  <w:rFonts w:eastAsia="Times New Roman"/>
                  <w:sz w:val="24"/>
                  <w:szCs w:val="24"/>
                </w:rPr>
                <w:t>Timeout</w:t>
              </w:r>
            </w:ins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00F60C10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1" w:name="_Toc168907137"/>
      <w:r w:rsidRPr="001012F8">
        <w:rPr>
          <w:i/>
          <w:iCs/>
          <w:sz w:val="24"/>
          <w:szCs w:val="24"/>
        </w:rPr>
        <w:t>M</w:t>
      </w:r>
      <w:r w:rsidR="00807428" w:rsidRPr="001012F8">
        <w:rPr>
          <w:i/>
          <w:iCs/>
          <w:sz w:val="24"/>
          <w:szCs w:val="24"/>
        </w:rPr>
        <w:t>éretkorlát</w:t>
      </w:r>
      <w:bookmarkEnd w:id="601"/>
    </w:p>
    <w:p w14:paraId="18829B0D" w14:textId="3189F379" w:rsidR="00F16B92" w:rsidRPr="001012F8" w:rsidRDefault="00F16B92" w:rsidP="00591EA9">
      <w:pPr>
        <w:jc w:val="both"/>
      </w:pPr>
      <w:r w:rsidRPr="001012F8">
        <w:t>Fájlfeltöltés esetén a méret nem haladhatja meg a 150MB-ot.</w:t>
      </w:r>
    </w:p>
    <w:p w14:paraId="1C1611B4" w14:textId="574926BA" w:rsidR="00807428" w:rsidRPr="00860CF3" w:rsidRDefault="00F60C10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2" w:name="_Toc168907138"/>
      <w:r w:rsidRPr="00860CF3">
        <w:rPr>
          <w:i/>
          <w:iCs/>
          <w:sz w:val="24"/>
          <w:szCs w:val="24"/>
        </w:rPr>
        <w:t>V</w:t>
      </w:r>
      <w:r w:rsidR="00807428" w:rsidRPr="00860CF3">
        <w:rPr>
          <w:i/>
          <w:iCs/>
          <w:sz w:val="24"/>
          <w:szCs w:val="24"/>
        </w:rPr>
        <w:t>álaszidő</w:t>
      </w:r>
      <w:bookmarkEnd w:id="602"/>
    </w:p>
    <w:p w14:paraId="2C5F8517" w14:textId="05E8CB81" w:rsidR="00F16B92" w:rsidRPr="00860CF3" w:rsidRDefault="00F16B92" w:rsidP="00591EA9">
      <w:pPr>
        <w:jc w:val="both"/>
      </w:pPr>
      <w:r w:rsidRPr="00860CF3">
        <w:t xml:space="preserve">A szerver jellemzően 200 </w:t>
      </w:r>
      <w:proofErr w:type="spellStart"/>
      <w:r w:rsidRPr="00860CF3">
        <w:t>ms</w:t>
      </w:r>
      <w:proofErr w:type="spellEnd"/>
      <w:r w:rsidRPr="00860CF3">
        <w:t xml:space="preserve"> alatti válaszidőkkel szolgál ki. A szinkronhívások blokkoló </w:t>
      </w:r>
      <w:proofErr w:type="spellStart"/>
      <w:r w:rsidRPr="00860CF3">
        <w:t>timeout</w:t>
      </w:r>
      <w:proofErr w:type="spellEnd"/>
      <w:r w:rsidRPr="00860CF3">
        <w:t xml:space="preserve"> értéke </w:t>
      </w:r>
      <w:r w:rsidR="00860CF3" w:rsidRPr="00860CF3">
        <w:t>10</w:t>
      </w:r>
      <w:r w:rsidRPr="00860CF3">
        <w:t xml:space="preserve">000 </w:t>
      </w:r>
      <w:proofErr w:type="spellStart"/>
      <w:r w:rsidRPr="00860CF3">
        <w:t>ms</w:t>
      </w:r>
      <w:proofErr w:type="spellEnd"/>
      <w:r w:rsidRPr="00860CF3">
        <w:t xml:space="preserve">. Kérjük, hogy kliens oldalon a fenti értéket meghaladó válaszidőt kezeljék csak időtúllépésként! Az abszolút </w:t>
      </w:r>
      <w:proofErr w:type="spellStart"/>
      <w:r w:rsidRPr="00860CF3">
        <w:t>timeout</w:t>
      </w:r>
      <w:proofErr w:type="spellEnd"/>
      <w:r w:rsidRPr="00860CF3">
        <w:t xml:space="preserve"> értéke 60 sec. Ha egy műveletre nem érkezik válasz a 60 másodperces </w:t>
      </w:r>
      <w:proofErr w:type="spellStart"/>
      <w:r w:rsidRPr="00860CF3">
        <w:t>timeout</w:t>
      </w:r>
      <w:proofErr w:type="spellEnd"/>
      <w:r w:rsidRPr="00860CF3">
        <w:t xml:space="preserve"> miatt, még nem jelenti a művelet sikertelenségét.</w:t>
      </w:r>
    </w:p>
    <w:p w14:paraId="15B1E02A" w14:textId="485F781A" w:rsidR="00807428" w:rsidRPr="00E116C8" w:rsidRDefault="00F60C10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3" w:name="_Toc168907139"/>
      <w:r w:rsidRPr="00E116C8">
        <w:rPr>
          <w:i/>
          <w:iCs/>
          <w:sz w:val="24"/>
          <w:szCs w:val="24"/>
        </w:rPr>
        <w:t>S</w:t>
      </w:r>
      <w:r w:rsidR="00807428" w:rsidRPr="00E116C8">
        <w:rPr>
          <w:i/>
          <w:iCs/>
          <w:sz w:val="24"/>
          <w:szCs w:val="24"/>
        </w:rPr>
        <w:t>zerveróra</w:t>
      </w:r>
      <w:bookmarkEnd w:id="603"/>
    </w:p>
    <w:p w14:paraId="118F5AF5" w14:textId="7C263126" w:rsidR="00F16B92" w:rsidRPr="00E116C8" w:rsidRDefault="00F16B92" w:rsidP="00591EA9">
      <w:pPr>
        <w:jc w:val="both"/>
      </w:pPr>
      <w:r w:rsidRPr="00E116C8">
        <w:t>A szerver az időbeállításokat egy zárt, a külvilág számára nem hozzáférhető NTP szervertől kapja. Kliens oldalon a szerveridőhöz szinkronizálás nem követelmény, azonban opcionálisan a következő időszinkronizáció lehetséges: http://www.pool.ntp.org/zone/hu (a csatlakozáshoz NTP kliensre van szükség).</w:t>
      </w:r>
    </w:p>
    <w:p w14:paraId="63F16074" w14:textId="19523C54" w:rsidR="00807428" w:rsidRPr="00953102" w:rsidRDefault="00807428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4" w:name="_Toc168907140"/>
      <w:r w:rsidRPr="00953102">
        <w:rPr>
          <w:i/>
          <w:iCs/>
          <w:sz w:val="24"/>
          <w:szCs w:val="24"/>
        </w:rPr>
        <w:t>Helyi idő konvertálása UTC időre</w:t>
      </w:r>
      <w:bookmarkEnd w:id="604"/>
    </w:p>
    <w:p w14:paraId="02E129C7" w14:textId="50A98D68" w:rsidR="00591EA9" w:rsidRPr="00953102" w:rsidRDefault="00591EA9" w:rsidP="00591EA9">
      <w:pPr>
        <w:jc w:val="both"/>
      </w:pPr>
      <w:r w:rsidRPr="00953102">
        <w:t xml:space="preserve">A helyes kliensoldali </w:t>
      </w:r>
      <w:r w:rsidR="00953102" w:rsidRPr="00953102">
        <w:t>aláírás</w:t>
      </w:r>
      <w:r w:rsidRPr="00953102">
        <w:t xml:space="preserve">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00807428" w:rsidP="00137FB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5" w:name="_Toc168907141"/>
      <w:r w:rsidRPr="00137FB8">
        <w:rPr>
          <w:i/>
          <w:iCs/>
          <w:sz w:val="24"/>
          <w:szCs w:val="24"/>
          <w:highlight w:val="yellow"/>
        </w:rPr>
        <w:t>Verziókezelés</w:t>
      </w:r>
      <w:bookmarkEnd w:id="605"/>
    </w:p>
    <w:p w14:paraId="4AD8EEE5" w14:textId="7E3B7721" w:rsidR="00807428" w:rsidRPr="0084232F" w:rsidRDefault="00807428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6" w:name="_Toc168907142"/>
      <w:r w:rsidRPr="0084232F">
        <w:rPr>
          <w:i/>
          <w:iCs/>
          <w:sz w:val="24"/>
          <w:szCs w:val="24"/>
        </w:rPr>
        <w:t>Karakterkonverzió</w:t>
      </w:r>
      <w:bookmarkEnd w:id="606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00807428" w:rsidP="007E77A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7" w:name="_Toc168907143"/>
      <w:r w:rsidRPr="008555A8">
        <w:rPr>
          <w:i/>
          <w:iCs/>
          <w:sz w:val="24"/>
          <w:szCs w:val="24"/>
        </w:rPr>
        <w:lastRenderedPageBreak/>
        <w:t>Forgalomkorlátozás</w:t>
      </w:r>
      <w:bookmarkEnd w:id="607"/>
    </w:p>
    <w:p w14:paraId="464A67EF" w14:textId="4A3D1C05" w:rsidR="002A5E41" w:rsidRPr="00710E32" w:rsidDel="005A14E2" w:rsidRDefault="00710E32" w:rsidP="00710E32">
      <w:pPr>
        <w:jc w:val="both"/>
        <w:rPr>
          <w:del w:id="608" w:author="Nánássy László" w:date="2024-06-04T09:10:00Z"/>
        </w:rPr>
      </w:pPr>
      <w:r w:rsidRPr="008555A8">
        <w:t xml:space="preserve">A NAV - mivel az </w:t>
      </w:r>
      <w:proofErr w:type="spellStart"/>
      <w:r w:rsidRPr="008555A8">
        <w:t>eÁFA</w:t>
      </w:r>
      <w:proofErr w:type="spellEnd"/>
      <w:r w:rsidRPr="008555A8"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 w:rsidRPr="008555A8">
        <w:t>rate</w:t>
      </w:r>
      <w:proofErr w:type="spellEnd"/>
      <w:r w:rsidRPr="008555A8">
        <w:t xml:space="preserve"> limiting megoldást vezethet be. A </w:t>
      </w:r>
      <w:proofErr w:type="spellStart"/>
      <w:r w:rsidRPr="008555A8">
        <w:t>rate</w:t>
      </w:r>
      <w:proofErr w:type="spellEnd"/>
      <w:r w:rsidRPr="008555A8">
        <w:t xml:space="preserve"> limiting azt jelenti, hogy a szerver oldali erőforrások védelmének érdekében az API </w:t>
      </w:r>
      <w:proofErr w:type="spellStart"/>
      <w:r w:rsidRPr="008555A8">
        <w:t>Gateway</w:t>
      </w:r>
      <w:proofErr w:type="spellEnd"/>
      <w:r w:rsidRPr="008555A8">
        <w:t xml:space="preserve"> képes lesz limitálni az </w:t>
      </w:r>
      <w:proofErr w:type="spellStart"/>
      <w:r w:rsidRPr="008555A8">
        <w:t>adózónként</w:t>
      </w:r>
      <w:proofErr w:type="spellEnd"/>
      <w:r w:rsidRPr="008555A8"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 w:rsidRPr="008555A8">
        <w:t>Too</w:t>
      </w:r>
      <w:proofErr w:type="spellEnd"/>
      <w:r w:rsidRPr="008555A8">
        <w:t xml:space="preserve"> </w:t>
      </w:r>
      <w:proofErr w:type="spellStart"/>
      <w:r w:rsidRPr="008555A8">
        <w:t>Many</w:t>
      </w:r>
      <w:proofErr w:type="spellEnd"/>
      <w:r w:rsidRPr="008555A8">
        <w:t xml:space="preserve"> </w:t>
      </w:r>
      <w:proofErr w:type="spellStart"/>
      <w:r w:rsidRPr="008555A8">
        <w:t>Request</w:t>
      </w:r>
      <w:proofErr w:type="spellEnd"/>
      <w:r w:rsidRPr="008555A8">
        <w:t xml:space="preserve"> hibakóddal elutasításra kerülnek a kérései. A limit túllépése esetén a kérések forgalmazása az időablak leteltét követően folytatható</w:t>
      </w:r>
      <w:r w:rsidR="008555A8" w:rsidRPr="008555A8">
        <w:t>.</w:t>
      </w:r>
    </w:p>
    <w:p w14:paraId="218F9182" w14:textId="77777777" w:rsidR="00EB5FC5" w:rsidRDefault="00EB5FC5">
      <w:pPr>
        <w:jc w:val="both"/>
        <w:rPr>
          <w:rFonts w:ascii="Times New Roman" w:eastAsia="Times New Roman" w:hAnsi="Times New Roman" w:cs="Times New Roman"/>
          <w:b/>
          <w:sz w:val="30"/>
        </w:rPr>
        <w:pPrChange w:id="609" w:author="Nánássy László" w:date="2024-06-04T09:10:00Z">
          <w:pPr/>
        </w:pPrChange>
      </w:pPr>
      <w:del w:id="610" w:author="Nánássy László" w:date="2024-06-04T09:10:00Z">
        <w:r w:rsidDel="005A14E2">
          <w:br w:type="page"/>
        </w:r>
      </w:del>
    </w:p>
    <w:p w14:paraId="7C91C70D" w14:textId="303CA4EB" w:rsidR="00C44D3B" w:rsidRPr="00C44D3B" w:rsidRDefault="008D1760">
      <w:pPr>
        <w:pStyle w:val="Cmsor1"/>
        <w:numPr>
          <w:ilvl w:val="0"/>
          <w:numId w:val="3"/>
        </w:numPr>
      </w:pPr>
      <w:bookmarkStart w:id="611" w:name="_Toc168907144"/>
      <w:r>
        <w:t>Folyamatok</w:t>
      </w:r>
      <w:bookmarkEnd w:id="611"/>
    </w:p>
    <w:p w14:paraId="73742A9B" w14:textId="10807199" w:rsidR="00C44D3B" w:rsidRDefault="00B0426B">
      <w:pPr>
        <w:pStyle w:val="Cmsor2"/>
        <w:numPr>
          <w:ilvl w:val="1"/>
          <w:numId w:val="3"/>
        </w:numPr>
      </w:pPr>
      <w:bookmarkStart w:id="612" w:name="_Toc168907145"/>
      <w:r>
        <w:t>Regisztráció á</w:t>
      </w:r>
      <w:r w:rsidR="00C44D3B">
        <w:t>ttekint</w:t>
      </w:r>
      <w:r w:rsidR="006A0660">
        <w:t>ő folyamat</w:t>
      </w:r>
      <w:bookmarkEnd w:id="612"/>
    </w:p>
    <w:p w14:paraId="2A92C6F0" w14:textId="49913A77" w:rsidR="00043A2F" w:rsidRPr="00043A2F" w:rsidRDefault="00043A2F" w:rsidP="00043A2F">
      <w:r>
        <w:t xml:space="preserve">A következő szekvenciadiagram bemutatja a regisztrációs folyamatot. </w:t>
      </w:r>
    </w:p>
    <w:p w14:paraId="1AE8F92F" w14:textId="76AC4E26" w:rsidR="00B0426B" w:rsidRPr="00B0426B" w:rsidRDefault="00B0426B" w:rsidP="00B0426B">
      <w:r>
        <w:rPr>
          <w:noProof/>
        </w:rPr>
        <w:drawing>
          <wp:inline distT="0" distB="0" distL="0" distR="0" wp14:anchorId="4B3EEBFC" wp14:editId="47EFF6D7">
            <wp:extent cx="5760720" cy="4743450"/>
            <wp:effectExtent l="0" t="0" r="0" b="0"/>
            <wp:docPr id="10446185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1735" w14:textId="6B7C0400" w:rsidR="00E72F81" w:rsidRDefault="00E72F81">
      <w:pPr>
        <w:pStyle w:val="Cmsor2"/>
        <w:numPr>
          <w:ilvl w:val="1"/>
          <w:numId w:val="3"/>
        </w:numPr>
      </w:pPr>
      <w:bookmarkStart w:id="613" w:name="_Toc168907146"/>
      <w:proofErr w:type="spellStart"/>
      <w:r>
        <w:lastRenderedPageBreak/>
        <w:t>Token</w:t>
      </w:r>
      <w:proofErr w:type="spellEnd"/>
      <w:r>
        <w:t xml:space="preserve"> igénylés</w:t>
      </w:r>
      <w:r w:rsidR="00D04FC2">
        <w:t xml:space="preserve"> és használat</w:t>
      </w:r>
      <w:bookmarkEnd w:id="613"/>
    </w:p>
    <w:p w14:paraId="4F7E3B8C" w14:textId="0D6A2480" w:rsidR="00E72F81" w:rsidRDefault="00E72F81" w:rsidP="00E72F81">
      <w:r>
        <w:rPr>
          <w:noProof/>
        </w:rPr>
        <w:drawing>
          <wp:inline distT="0" distB="0" distL="0" distR="0" wp14:anchorId="56FFF39B" wp14:editId="6C2422A7">
            <wp:extent cx="5762625" cy="3613150"/>
            <wp:effectExtent l="0" t="0" r="9525" b="6350"/>
            <wp:docPr id="510172390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2390" name="Kép 1" descr="A képen szöveg, képernyőkép, diagram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8C1" w14:textId="77777777" w:rsidR="00B22BB6" w:rsidRDefault="00B22BB6" w:rsidP="00B22BB6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MAV M2M-től a felhasználó számára, amelyhez megadja a kliens azonosítót és jelszót, valamint a felhasználó azonosítót és jelszót.</w:t>
      </w:r>
    </w:p>
    <w:p w14:paraId="1BC0242B" w14:textId="77777777" w:rsidR="00B22BB6" w:rsidRDefault="00B22BB6" w:rsidP="00B22BB6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3538496F" w14:textId="77777777" w:rsidR="00B22BB6" w:rsidRDefault="00B22BB6" w:rsidP="00B22BB6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4B65E98F" w14:textId="77777777" w:rsidR="00B22BB6" w:rsidRDefault="00B22BB6" w:rsidP="00B22BB6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1FBE02AB" w14:textId="77777777" w:rsidR="00B22BB6" w:rsidRDefault="00B22BB6" w:rsidP="00B22BB6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3C06FC0C" w14:textId="77777777" w:rsidR="00B22BB6" w:rsidRPr="00E72F81" w:rsidRDefault="00B22BB6" w:rsidP="00E72F81"/>
    <w:p w14:paraId="14848199" w14:textId="7EFF83AA" w:rsidR="00E72F81" w:rsidRDefault="00C44D3B">
      <w:pPr>
        <w:pStyle w:val="Cmsor2"/>
        <w:numPr>
          <w:ilvl w:val="1"/>
          <w:numId w:val="3"/>
        </w:numPr>
      </w:pPr>
      <w:bookmarkStart w:id="614" w:name="_Toc168907147"/>
      <w:proofErr w:type="spellStart"/>
      <w:r>
        <w:lastRenderedPageBreak/>
        <w:t>Nonce</w:t>
      </w:r>
      <w:proofErr w:type="spellEnd"/>
      <w:r>
        <w:t xml:space="preserve"> beváltás</w:t>
      </w:r>
      <w:r w:rsidR="00E72F81">
        <w:t>, felhasználó regisztráció aktiválás</w:t>
      </w:r>
      <w:bookmarkEnd w:id="614"/>
    </w:p>
    <w:p w14:paraId="775856DB" w14:textId="2F10C96C" w:rsidR="00E72F81" w:rsidRPr="00E72F81" w:rsidRDefault="00E72F81" w:rsidP="00E72F81">
      <w:r>
        <w:rPr>
          <w:noProof/>
        </w:rPr>
        <w:drawing>
          <wp:inline distT="0" distB="0" distL="0" distR="0" wp14:anchorId="320C03F6" wp14:editId="4DC4E16A">
            <wp:extent cx="5762625" cy="4224020"/>
            <wp:effectExtent l="0" t="0" r="9525" b="5080"/>
            <wp:docPr id="1989595395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40A1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59F8372E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2269BF9F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4DE8FD6B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E4ED6B9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319063C8" w14:textId="77777777" w:rsidR="00B0524A" w:rsidRDefault="00B0524A" w:rsidP="00B0524A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0B50AAC7" w14:textId="77777777" w:rsidR="00B0524A" w:rsidRDefault="00B0524A" w:rsidP="00B0524A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0DF9B82E" w14:textId="77777777" w:rsidR="00E72F81" w:rsidRPr="00E72F81" w:rsidRDefault="00E72F81" w:rsidP="00E72F81"/>
    <w:p w14:paraId="43895907" w14:textId="4ECA68E9" w:rsidR="00EB5FC5" w:rsidRDefault="00D04FC2" w:rsidP="006C69F0">
      <w:pPr>
        <w:pStyle w:val="Cmsor2"/>
        <w:numPr>
          <w:ilvl w:val="1"/>
          <w:numId w:val="3"/>
        </w:numPr>
        <w:rPr>
          <w:noProof/>
        </w:rPr>
      </w:pPr>
      <w:bookmarkStart w:id="615" w:name="_Toc168907148"/>
      <w:r>
        <w:lastRenderedPageBreak/>
        <w:t>Fájlfeltöltés</w:t>
      </w:r>
      <w:bookmarkEnd w:id="615"/>
      <w:r>
        <w:t xml:space="preserve"> </w:t>
      </w:r>
    </w:p>
    <w:p w14:paraId="46279ED7" w14:textId="3B42628B" w:rsidR="00D04FC2" w:rsidRPr="00D04FC2" w:rsidRDefault="00305FDA" w:rsidP="00D04FC2">
      <w:r>
        <w:rPr>
          <w:noProof/>
        </w:rPr>
        <w:drawing>
          <wp:inline distT="0" distB="0" distL="0" distR="0" wp14:anchorId="7CCB414A" wp14:editId="4A5F2427">
            <wp:extent cx="5762625" cy="3726815"/>
            <wp:effectExtent l="0" t="0" r="9525" b="6985"/>
            <wp:docPr id="88583400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E3A" w14:textId="3DFC5532" w:rsidR="00E641E0" w:rsidRDefault="00E641E0">
      <w:pPr>
        <w:rPr>
          <w:rFonts w:ascii="Times New Roman" w:eastAsia="Times New Roman" w:hAnsi="Times New Roman" w:cs="Times New Roman"/>
          <w:b/>
          <w:sz w:val="30"/>
        </w:rPr>
      </w:pPr>
    </w:p>
    <w:p w14:paraId="5E54129E" w14:textId="3DB182F7" w:rsidR="008C6FC2" w:rsidRDefault="008C6FC2" w:rsidP="008C6FC2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del w:id="616" w:author="Budai-Kiss Tamás" w:date="2024-06-05T11:16:00Z">
        <w:r w:rsidDel="008B4057">
          <w:delText>SHA3-256</w:delText>
        </w:r>
      </w:del>
      <w:ins w:id="617" w:author="Budai-Kiss Tamás" w:date="2024-06-05T11:16:00Z">
        <w:r w:rsidR="008B4057">
          <w:t>SHA2-256</w:t>
        </w:r>
      </w:ins>
      <w:r>
        <w:t xml:space="preserve"> </w:t>
      </w:r>
      <w:proofErr w:type="spellStart"/>
      <w:r>
        <w:t>hash</w:t>
      </w:r>
      <w:proofErr w:type="spellEnd"/>
      <w:r>
        <w:t>-ét.</w:t>
      </w:r>
    </w:p>
    <w:p w14:paraId="5A5B25B1" w14:textId="77777777" w:rsidR="008C6FC2" w:rsidRDefault="008C6FC2" w:rsidP="008C6FC2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75C1DF86" w14:textId="77777777" w:rsidR="008C6FC2" w:rsidRDefault="008C6FC2" w:rsidP="008C6FC2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78390362" w14:textId="77777777" w:rsidR="008C6FC2" w:rsidRDefault="008C6FC2" w:rsidP="008C6FC2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65AD30C9" w14:textId="43602B30" w:rsidR="007865A9" w:rsidRDefault="008C6FC2" w:rsidP="008C6FC2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</w:t>
      </w:r>
      <w:r w:rsidR="00EE1ED3">
        <w:t xml:space="preserve">NAV </w:t>
      </w:r>
      <w:r>
        <w:t>M2M elküldi a vírusellenőrzés eredményét a kliensnek.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145D39E8" w:rsidR="00425510" w:rsidRPr="00425510" w:rsidRDefault="00B5379D">
      <w:pPr>
        <w:pStyle w:val="Cmsor1"/>
        <w:numPr>
          <w:ilvl w:val="0"/>
          <w:numId w:val="3"/>
        </w:numPr>
      </w:pPr>
      <w:bookmarkStart w:id="618" w:name="_Toc168907149"/>
      <w:r>
        <w:lastRenderedPageBreak/>
        <w:t>I</w:t>
      </w:r>
      <w:r w:rsidR="001E0B6B">
        <w:t>nterfészek</w:t>
      </w:r>
      <w:bookmarkEnd w:id="618"/>
    </w:p>
    <w:p w14:paraId="53A3ECA3" w14:textId="17055829" w:rsidR="00D269D0" w:rsidRPr="00D269D0" w:rsidRDefault="003E55AD">
      <w:pPr>
        <w:pStyle w:val="Cmsor2"/>
        <w:numPr>
          <w:ilvl w:val="1"/>
          <w:numId w:val="3"/>
        </w:numPr>
      </w:pPr>
      <w:bookmarkStart w:id="619" w:name="_Toc168907150"/>
      <w:r>
        <w:t>Felhasználó regisztráció</w:t>
      </w:r>
      <w:r w:rsidR="00E723D8">
        <w:t xml:space="preserve"> kezelé</w:t>
      </w:r>
      <w:r w:rsidR="00A3418A">
        <w:t>s interfésze</w:t>
      </w:r>
      <w:bookmarkEnd w:id="61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425510" w14:paraId="27628A4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00425510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003E55AD" w:rsidP="00BB7F61">
            <w:proofErr w:type="spellStart"/>
            <w:r w:rsidRPr="003E55AD">
              <w:t>UserregistrationService</w:t>
            </w:r>
            <w:proofErr w:type="spellEnd"/>
          </w:p>
        </w:tc>
      </w:tr>
      <w:tr w:rsidR="00425510" w14:paraId="7769902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00425510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00425510" w:rsidP="00BB7F61">
            <w:proofErr w:type="spellStart"/>
            <w:r w:rsidRPr="00D42669">
              <w:t>redeemNonce</w:t>
            </w:r>
            <w:proofErr w:type="spellEnd"/>
          </w:p>
          <w:p w14:paraId="561825A8" w14:textId="7B1CFDE3" w:rsidR="003E55AD" w:rsidRDefault="003E55AD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00425510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00425510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1686F306" w:rsidR="00295499" w:rsidRDefault="00000000" w:rsidP="00BB7F61">
            <w:hyperlink r:id="rId11" w:anchor="UserregistrationService" w:history="1">
              <w:r w:rsidR="00295499" w:rsidRPr="002D7033">
                <w:rPr>
                  <w:rStyle w:val="Hiperhivatkozs"/>
                </w:rPr>
                <w:t>https://app.swaggerhub.com/apis/NANASSYLASZLO/nav-m2m_common/1.0#UserregistrationService</w:t>
              </w:r>
            </w:hyperlink>
          </w:p>
        </w:tc>
      </w:tr>
      <w:tr w:rsidR="00425510" w14:paraId="54E7ADA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00425510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003E55AD" w:rsidP="00BB7F61">
            <w:r>
              <w:t>Felhas</w:t>
            </w:r>
            <w:r w:rsidR="00295499">
              <w:t>z</w:t>
            </w:r>
            <w:r>
              <w:t>náló regisztráció</w:t>
            </w:r>
            <w:r w:rsidR="00425510" w:rsidRPr="00D42669">
              <w:t xml:space="preserve"> </w:t>
            </w:r>
            <w:r w:rsidR="00425510">
              <w:t>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00147FA6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0" w:name="_Toc168907151"/>
      <w:proofErr w:type="spellStart"/>
      <w:r w:rsidRPr="00147FA6">
        <w:rPr>
          <w:i/>
          <w:iCs/>
          <w:sz w:val="24"/>
          <w:szCs w:val="24"/>
        </w:rPr>
        <w:t>Nonce</w:t>
      </w:r>
      <w:proofErr w:type="spellEnd"/>
      <w:r w:rsidRPr="00147FA6">
        <w:rPr>
          <w:i/>
          <w:iCs/>
          <w:sz w:val="24"/>
          <w:szCs w:val="24"/>
        </w:rPr>
        <w:t xml:space="preserve"> beváltás</w:t>
      </w:r>
      <w:r w:rsidR="00A3418A">
        <w:rPr>
          <w:i/>
          <w:iCs/>
          <w:sz w:val="24"/>
          <w:szCs w:val="24"/>
        </w:rPr>
        <w:t xml:space="preserve"> művelete</w:t>
      </w:r>
      <w:bookmarkEnd w:id="620"/>
    </w:p>
    <w:p w14:paraId="2B702CBA" w14:textId="56B62EAE" w:rsidR="00C51448" w:rsidRPr="007523CD" w:rsidRDefault="00C51448" w:rsidP="00C514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D42669" w14:paraId="64D01C5F" w14:textId="77777777" w:rsidTr="00D42669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00D42669" w:rsidP="00D4266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00D42669" w:rsidP="00D42669">
            <w:proofErr w:type="spellStart"/>
            <w:r w:rsidRPr="00D42669">
              <w:t>redeemNonce</w:t>
            </w:r>
            <w:proofErr w:type="spellEnd"/>
          </w:p>
        </w:tc>
      </w:tr>
      <w:tr w:rsidR="00D42669" w14:paraId="6B1B12CC" w14:textId="77777777" w:rsidTr="00D42669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00D42669" w:rsidP="00D4266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00D42669" w:rsidP="00D42669">
            <w:r>
              <w:t>POST</w:t>
            </w:r>
          </w:p>
        </w:tc>
      </w:tr>
      <w:tr w:rsidR="00D42669" w14:paraId="66504AE3" w14:textId="77777777" w:rsidTr="00D42669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00D42669" w:rsidP="00D42669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00D42669" w:rsidP="00D42669">
            <w:r w:rsidRPr="00D42669">
              <w:t>/NavM2mCommon/</w:t>
            </w:r>
            <w:proofErr w:type="spellStart"/>
            <w:r w:rsidR="00295499">
              <w:t>userregistration</w:t>
            </w:r>
            <w:r w:rsidRPr="00D42669">
              <w:t>Service</w:t>
            </w:r>
            <w:proofErr w:type="spellEnd"/>
            <w:r w:rsidRPr="00D42669">
              <w:t>/</w:t>
            </w:r>
            <w:proofErr w:type="spellStart"/>
            <w:r w:rsidRPr="00D42669">
              <w:t>Nonce</w:t>
            </w:r>
            <w:proofErr w:type="spellEnd"/>
          </w:p>
        </w:tc>
      </w:tr>
      <w:tr w:rsidR="00B520D9" w14:paraId="5AB8A80A" w14:textId="77777777" w:rsidTr="00D42669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00B520D9" w:rsidP="00D4266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76A05EDF" w:rsidR="00B520D9" w:rsidRPr="00D42669" w:rsidRDefault="00000000" w:rsidP="00D42669">
            <w:hyperlink r:id="rId12" w:anchor="/NonceService/redeemNonce" w:history="1">
              <w:r w:rsidR="00B520D9" w:rsidRPr="00CF31A8">
                <w:rPr>
                  <w:rStyle w:val="Hiperhivatkozs"/>
                </w:rPr>
                <w:t>https://app.swaggerhub.com/apis/NANASSYLASZLO/nav-m2m_common/1.0#/NonceService/redeemNonce</w:t>
              </w:r>
            </w:hyperlink>
          </w:p>
        </w:tc>
      </w:tr>
      <w:tr w:rsidR="00D42669" w14:paraId="54F1DEE0" w14:textId="77777777" w:rsidTr="00D42669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00D42669" w:rsidP="00D4266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36F3AB4C" w:rsidR="00D42669" w:rsidRDefault="00D42669" w:rsidP="00407D18">
            <w:pPr>
              <w:jc w:val="both"/>
            </w:pPr>
            <w:proofErr w:type="spellStart"/>
            <w:r w:rsidRPr="00D42669">
              <w:t>Nonce</w:t>
            </w:r>
            <w:proofErr w:type="spellEnd"/>
            <w:r w:rsidRPr="00D42669">
              <w:t xml:space="preserve"> beváltását biztosító művelet</w:t>
            </w:r>
            <w:r w:rsidR="00AF7544">
              <w:t xml:space="preserve">. A </w:t>
            </w:r>
            <w:proofErr w:type="spellStart"/>
            <w:r w:rsidR="00AF7544">
              <w:t>nonce</w:t>
            </w:r>
            <w:proofErr w:type="spellEnd"/>
            <w:r w:rsidR="00AF7544">
              <w:t xml:space="preserve">-ért cserébe visszaadja az aláírókulcs második felét és érvényteleníti a </w:t>
            </w:r>
            <w:proofErr w:type="spellStart"/>
            <w:r w:rsidR="00AF7544">
              <w:t>nonce</w:t>
            </w:r>
            <w:proofErr w:type="spellEnd"/>
            <w:r w:rsidR="00AF7544">
              <w:t>-t.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00C51448" w:rsidP="00D4266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00295499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00295499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00295499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00295499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00295499" w:rsidP="002954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00295499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00295499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00295499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00295499" w:rsidP="00D42669">
            <w:proofErr w:type="spellStart"/>
            <w:r w:rsidRPr="00B30389"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00295499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00295499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00295499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>
      <w:pPr>
        <w:rPr>
          <w:ins w:id="621" w:author="Nánássy László" w:date="2024-05-22T08:52:00Z"/>
        </w:rPr>
      </w:pPr>
    </w:p>
    <w:p w14:paraId="115592EA" w14:textId="63F9CCF4" w:rsidR="0033237F" w:rsidRDefault="0033237F" w:rsidP="0033237F">
      <w:pPr>
        <w:rPr>
          <w:ins w:id="622" w:author="Nánássy László" w:date="2024-05-22T08:50:00Z"/>
        </w:rPr>
      </w:pPr>
      <w:ins w:id="623" w:author="Nánássy László" w:date="2024-05-22T08:52:00Z">
        <w:r>
          <w:t xml:space="preserve">A </w:t>
        </w:r>
        <w:proofErr w:type="spellStart"/>
        <w:r w:rsidRPr="00B30389">
          <w:t>RedeemNonceRequestType</w:t>
        </w:r>
        <w:proofErr w:type="spellEnd"/>
        <w:r>
          <w:t xml:space="preserve"> </w:t>
        </w:r>
      </w:ins>
      <w:ins w:id="624" w:author="Nánássy László" w:date="2024-06-04T10:49:00Z">
        <w:r w:rsidR="00B8049D">
          <w:t xml:space="preserve">attribútumai </w:t>
        </w:r>
      </w:ins>
      <w:ins w:id="625" w:author="Nánássy László" w:date="2024-05-22T08:52:00Z">
        <w:r>
          <w:t>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626" w:author="Nánássy László" w:date="2024-05-22T08:53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40"/>
        <w:gridCol w:w="765"/>
        <w:gridCol w:w="1133"/>
        <w:gridCol w:w="5729"/>
        <w:tblGridChange w:id="627">
          <w:tblGrid>
            <w:gridCol w:w="1440"/>
            <w:gridCol w:w="765"/>
            <w:gridCol w:w="1133"/>
            <w:gridCol w:w="4817"/>
          </w:tblGrid>
        </w:tblGridChange>
      </w:tblGrid>
      <w:tr w:rsidR="009E4C84" w14:paraId="48F9AE9B" w14:textId="77777777" w:rsidTr="009E4C84">
        <w:trPr>
          <w:ins w:id="628" w:author="Nánássy László" w:date="2024-05-22T08:50:00Z"/>
        </w:trPr>
        <w:tc>
          <w:tcPr>
            <w:tcW w:w="1440" w:type="dxa"/>
            <w:shd w:val="clear" w:color="auto" w:fill="D9D9D9" w:themeFill="background1" w:themeFillShade="D9"/>
            <w:tcPrChange w:id="629" w:author="Nánássy László" w:date="2024-05-22T08:53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7D26F4C5" w14:textId="77777777" w:rsidR="009E4C84" w:rsidRPr="00B30389" w:rsidRDefault="009E4C84" w:rsidP="007A40F1">
            <w:pPr>
              <w:jc w:val="center"/>
              <w:rPr>
                <w:ins w:id="630" w:author="Nánássy László" w:date="2024-05-22T08:50:00Z"/>
                <w:b/>
                <w:bCs/>
              </w:rPr>
            </w:pPr>
            <w:ins w:id="631" w:author="Nánássy László" w:date="2024-05-22T08:50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765" w:type="dxa"/>
            <w:shd w:val="clear" w:color="auto" w:fill="D9D9D9" w:themeFill="background1" w:themeFillShade="D9"/>
            <w:tcPrChange w:id="632" w:author="Nánássy László" w:date="2024-05-22T08:53:00Z">
              <w:tcPr>
                <w:tcW w:w="765" w:type="dxa"/>
                <w:shd w:val="clear" w:color="auto" w:fill="D9D9D9" w:themeFill="background1" w:themeFillShade="D9"/>
              </w:tcPr>
            </w:tcPrChange>
          </w:tcPr>
          <w:p w14:paraId="5A891576" w14:textId="77777777" w:rsidR="009E4C84" w:rsidRPr="00B30389" w:rsidRDefault="009E4C84" w:rsidP="007A40F1">
            <w:pPr>
              <w:jc w:val="center"/>
              <w:rPr>
                <w:ins w:id="633" w:author="Nánássy László" w:date="2024-05-22T08:50:00Z"/>
                <w:b/>
                <w:bCs/>
              </w:rPr>
            </w:pPr>
            <w:ins w:id="634" w:author="Nánássy László" w:date="2024-05-22T08:50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3" w:type="dxa"/>
            <w:shd w:val="clear" w:color="auto" w:fill="D9D9D9" w:themeFill="background1" w:themeFillShade="D9"/>
            <w:tcPrChange w:id="635" w:author="Nánássy László" w:date="2024-05-22T08:53:00Z">
              <w:tcPr>
                <w:tcW w:w="1133" w:type="dxa"/>
                <w:shd w:val="clear" w:color="auto" w:fill="D9D9D9" w:themeFill="background1" w:themeFillShade="D9"/>
              </w:tcPr>
            </w:tcPrChange>
          </w:tcPr>
          <w:p w14:paraId="75CDB12D" w14:textId="77777777" w:rsidR="009E4C84" w:rsidRPr="00B30389" w:rsidRDefault="009E4C84" w:rsidP="007A40F1">
            <w:pPr>
              <w:jc w:val="center"/>
              <w:rPr>
                <w:ins w:id="636" w:author="Nánássy László" w:date="2024-05-22T08:50:00Z"/>
                <w:b/>
                <w:bCs/>
              </w:rPr>
            </w:pPr>
            <w:ins w:id="637" w:author="Nánássy László" w:date="2024-05-22T08:50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  <w:tcPrChange w:id="638" w:author="Nánássy László" w:date="2024-05-22T08:53:00Z">
              <w:tcPr>
                <w:tcW w:w="4817" w:type="dxa"/>
                <w:shd w:val="clear" w:color="auto" w:fill="D9D9D9" w:themeFill="background1" w:themeFillShade="D9"/>
              </w:tcPr>
            </w:tcPrChange>
          </w:tcPr>
          <w:p w14:paraId="6F130D7F" w14:textId="77777777" w:rsidR="009E4C84" w:rsidRPr="00B30389" w:rsidRDefault="009E4C84" w:rsidP="007A40F1">
            <w:pPr>
              <w:jc w:val="center"/>
              <w:rPr>
                <w:ins w:id="639" w:author="Nánássy László" w:date="2024-05-22T08:50:00Z"/>
                <w:b/>
                <w:bCs/>
              </w:rPr>
            </w:pPr>
            <w:ins w:id="640" w:author="Nánássy László" w:date="2024-05-22T08:50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9E4C84" w14:paraId="15A33609" w14:textId="77777777" w:rsidTr="009E4C84">
        <w:trPr>
          <w:ins w:id="641" w:author="Nánássy László" w:date="2024-05-22T08:50:00Z"/>
        </w:trPr>
        <w:tc>
          <w:tcPr>
            <w:tcW w:w="1440" w:type="dxa"/>
            <w:shd w:val="clear" w:color="auto" w:fill="D9D9D9" w:themeFill="background1" w:themeFillShade="D9"/>
            <w:tcPrChange w:id="642" w:author="Nánássy László" w:date="2024-05-22T08:53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2DAC58AF" w14:textId="00833405" w:rsidR="009E4C84" w:rsidRPr="00D4717D" w:rsidRDefault="009E4C84" w:rsidP="007A40F1">
            <w:pPr>
              <w:rPr>
                <w:ins w:id="643" w:author="Nánássy László" w:date="2024-05-22T08:50:00Z"/>
              </w:rPr>
            </w:pPr>
            <w:proofErr w:type="spellStart"/>
            <w:ins w:id="644" w:author="Nánássy László" w:date="2024-05-22T08:50:00Z">
              <w:r>
                <w:t>nonce</w:t>
              </w:r>
              <w:proofErr w:type="spellEnd"/>
            </w:ins>
          </w:p>
        </w:tc>
        <w:tc>
          <w:tcPr>
            <w:tcW w:w="765" w:type="dxa"/>
            <w:shd w:val="clear" w:color="auto" w:fill="D9D9D9" w:themeFill="background1" w:themeFillShade="D9"/>
            <w:tcPrChange w:id="645" w:author="Nánássy László" w:date="2024-05-22T08:53:00Z">
              <w:tcPr>
                <w:tcW w:w="765" w:type="dxa"/>
                <w:shd w:val="clear" w:color="auto" w:fill="D9D9D9" w:themeFill="background1" w:themeFillShade="D9"/>
              </w:tcPr>
            </w:tcPrChange>
          </w:tcPr>
          <w:p w14:paraId="47D30C63" w14:textId="77777777" w:rsidR="009E4C84" w:rsidRPr="00D4717D" w:rsidRDefault="009E4C84" w:rsidP="007A40F1">
            <w:pPr>
              <w:jc w:val="center"/>
              <w:rPr>
                <w:ins w:id="646" w:author="Nánássy László" w:date="2024-05-22T08:50:00Z"/>
              </w:rPr>
            </w:pPr>
            <w:proofErr w:type="spellStart"/>
            <w:ins w:id="647" w:author="Nánássy László" w:date="2024-05-22T08:50:00Z">
              <w:r>
                <w:t>string</w:t>
              </w:r>
              <w:proofErr w:type="spellEnd"/>
            </w:ins>
          </w:p>
        </w:tc>
        <w:tc>
          <w:tcPr>
            <w:tcW w:w="1133" w:type="dxa"/>
            <w:shd w:val="clear" w:color="auto" w:fill="D9D9D9" w:themeFill="background1" w:themeFillShade="D9"/>
            <w:tcPrChange w:id="648" w:author="Nánássy László" w:date="2024-05-22T08:53:00Z">
              <w:tcPr>
                <w:tcW w:w="1133" w:type="dxa"/>
                <w:shd w:val="clear" w:color="auto" w:fill="D9D9D9" w:themeFill="background1" w:themeFillShade="D9"/>
              </w:tcPr>
            </w:tcPrChange>
          </w:tcPr>
          <w:p w14:paraId="399F25AE" w14:textId="77777777" w:rsidR="009E4C84" w:rsidRDefault="009E4C84" w:rsidP="007A40F1">
            <w:pPr>
              <w:jc w:val="center"/>
              <w:rPr>
                <w:ins w:id="649" w:author="Nánássy László" w:date="2024-05-22T08:50:00Z"/>
              </w:rPr>
            </w:pPr>
            <w:ins w:id="650" w:author="Nánássy László" w:date="2024-05-22T08:50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  <w:tcPrChange w:id="651" w:author="Nánássy László" w:date="2024-05-22T08:53:00Z">
              <w:tcPr>
                <w:tcW w:w="4817" w:type="dxa"/>
                <w:shd w:val="clear" w:color="auto" w:fill="D9D9D9" w:themeFill="background1" w:themeFillShade="D9"/>
              </w:tcPr>
            </w:tcPrChange>
          </w:tcPr>
          <w:p w14:paraId="2975574F" w14:textId="036397E2" w:rsidR="009E4C84" w:rsidRPr="00D4717D" w:rsidRDefault="009E4C84" w:rsidP="007A40F1">
            <w:pPr>
              <w:rPr>
                <w:ins w:id="652" w:author="Nánássy László" w:date="2024-05-22T08:50:00Z"/>
              </w:rPr>
            </w:pPr>
            <w:ins w:id="653" w:author="Nánássy László" w:date="2024-05-22T08:50:00Z">
              <w:r>
                <w:t>Az aláírókulcs második fel</w:t>
              </w:r>
            </w:ins>
            <w:ins w:id="654" w:author="Nánássy László" w:date="2024-05-22T08:51:00Z">
              <w:r>
                <w:t>ének elkérésére alka</w:t>
              </w:r>
            </w:ins>
            <w:ins w:id="655" w:author="Nánássy László" w:date="2024-05-22T09:00:00Z">
              <w:r w:rsidR="000D6741">
                <w:t>l</w:t>
              </w:r>
            </w:ins>
            <w:ins w:id="656" w:author="Nánássy László" w:date="2024-05-22T08:51:00Z">
              <w:r>
                <w:t>mas ideiglenes jelszó.</w:t>
              </w:r>
            </w:ins>
            <w:ins w:id="657" w:author="Nánássy László" w:date="2024-05-22T10:45:00Z">
              <w:r w:rsidR="007E357D">
                <w:t xml:space="preserve"> 10 karaktere</w:t>
              </w:r>
            </w:ins>
            <w:ins w:id="658" w:author="Nánássy László" w:date="2024-05-22T10:46:00Z">
              <w:r w:rsidR="007E357D">
                <w:t>s</w:t>
              </w:r>
            </w:ins>
            <w:ins w:id="659" w:author="Nánássy László" w:date="2024-05-22T10:45:00Z">
              <w:r w:rsidR="007E357D">
                <w:t xml:space="preserve"> alfa</w:t>
              </w:r>
            </w:ins>
            <w:ins w:id="660" w:author="Nánássy László" w:date="2024-05-22T10:46:00Z">
              <w:r w:rsidR="007E357D">
                <w:t>numerikus.</w:t>
              </w:r>
            </w:ins>
          </w:p>
        </w:tc>
      </w:tr>
    </w:tbl>
    <w:p w14:paraId="76B755F2" w14:textId="3D897A6B" w:rsidR="0033237F" w:rsidRDefault="0033237F" w:rsidP="0033237F">
      <w:pPr>
        <w:rPr>
          <w:ins w:id="661" w:author="Nánássy László" w:date="2024-06-06T12:32:00Z"/>
        </w:rPr>
      </w:pPr>
    </w:p>
    <w:p w14:paraId="5E2A4079" w14:textId="7F70A275" w:rsidR="00EB28E0" w:rsidRDefault="00EB28E0" w:rsidP="0033237F">
      <w:pPr>
        <w:rPr>
          <w:ins w:id="662" w:author="Nánássy László" w:date="2024-05-22T08:50:00Z"/>
        </w:rPr>
      </w:pPr>
      <w:ins w:id="663" w:author="Nánássy László" w:date="2024-06-06T12:32:00Z">
        <w:r>
          <w:t>Tájékoztatásként a használt, de az interfészen nem előírt minták:</w:t>
        </w:r>
      </w:ins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001E39D6">
        <w:trPr>
          <w:ins w:id="664" w:author="Nánássy László" w:date="2024-05-22T08:50:00Z"/>
        </w:trPr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001E39D6" w:rsidP="001E39D6">
            <w:pPr>
              <w:jc w:val="center"/>
              <w:rPr>
                <w:ins w:id="665" w:author="Nánássy László" w:date="2024-05-22T08:50:00Z"/>
                <w:b/>
                <w:bCs/>
              </w:rPr>
            </w:pPr>
            <w:ins w:id="666" w:author="Nánássy László" w:date="2024-05-22T08:50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001E39D6">
            <w:pPr>
              <w:tabs>
                <w:tab w:val="left" w:pos="744"/>
              </w:tabs>
              <w:jc w:val="center"/>
              <w:rPr>
                <w:ins w:id="667" w:author="Nánássy László" w:date="2024-06-04T09:18:00Z"/>
                <w:b/>
                <w:bCs/>
              </w:rPr>
              <w:pPrChange w:id="668" w:author="Nánássy László" w:date="2024-06-04T09:18:00Z">
                <w:pPr>
                  <w:jc w:val="center"/>
                </w:pPr>
              </w:pPrChange>
            </w:pPr>
            <w:ins w:id="669" w:author="Nánássy László" w:date="2024-06-04T09:18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001E39D6" w:rsidP="001E39D6">
            <w:pPr>
              <w:jc w:val="center"/>
              <w:rPr>
                <w:ins w:id="670" w:author="Nánássy László" w:date="2024-06-04T09:24:00Z"/>
                <w:b/>
                <w:bCs/>
              </w:rPr>
            </w:pPr>
            <w:ins w:id="671" w:author="Nánássy László" w:date="2024-06-04T09:24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001E39D6" w:rsidP="001E39D6">
            <w:pPr>
              <w:jc w:val="center"/>
              <w:rPr>
                <w:ins w:id="672" w:author="Nánássy László" w:date="2024-05-22T08:50:00Z"/>
                <w:b/>
                <w:bCs/>
              </w:rPr>
            </w:pPr>
            <w:ins w:id="673" w:author="Nánássy László" w:date="2024-05-22T08:50:00Z">
              <w:r>
                <w:rPr>
                  <w:b/>
                  <w:bCs/>
                </w:rPr>
                <w:t>alapérték</w:t>
              </w:r>
            </w:ins>
          </w:p>
        </w:tc>
      </w:tr>
      <w:tr w:rsidR="001E39D6" w14:paraId="7A1C71B2" w14:textId="77777777" w:rsidTr="001E39D6">
        <w:trPr>
          <w:ins w:id="674" w:author="Nánássy László" w:date="2024-05-22T08:50:00Z"/>
        </w:trPr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001E39D6" w:rsidP="001E39D6">
            <w:pPr>
              <w:rPr>
                <w:ins w:id="675" w:author="Nánássy László" w:date="2024-05-22T08:50:00Z"/>
              </w:rPr>
            </w:pPr>
            <w:proofErr w:type="spellStart"/>
            <w:ins w:id="676" w:author="Nánássy László" w:date="2024-05-22T08:51:00Z">
              <w:r>
                <w:t>nonce</w:t>
              </w:r>
            </w:ins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001E39D6" w:rsidP="001E39D6">
            <w:pPr>
              <w:jc w:val="center"/>
              <w:rPr>
                <w:ins w:id="677" w:author="Nánássy László" w:date="2024-06-04T09:18:00Z"/>
              </w:rPr>
            </w:pPr>
            <w:ins w:id="678" w:author="Nánássy László" w:date="2024-06-04T09:18:00Z">
              <w:r>
                <w:t>10</w:t>
              </w:r>
            </w:ins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001E39D6" w:rsidP="001E39D6">
            <w:pPr>
              <w:jc w:val="center"/>
              <w:rPr>
                <w:ins w:id="679" w:author="Nánássy László" w:date="2024-06-04T09:24:00Z"/>
              </w:rPr>
            </w:pPr>
            <w:ins w:id="680" w:author="Nánássy László" w:date="2024-06-04T09:24:00Z">
              <w:r w:rsidRPr="000437E4">
                <w:t>[0-9a-fA-F]{</w:t>
              </w:r>
              <w:r>
                <w:t>10</w:t>
              </w:r>
              <w:r w:rsidRPr="000437E4">
                <w:t>}</w:t>
              </w:r>
            </w:ins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001E39D6" w:rsidP="001E39D6">
            <w:pPr>
              <w:jc w:val="center"/>
              <w:rPr>
                <w:ins w:id="681" w:author="Nánássy László" w:date="2024-05-22T08:50:00Z"/>
              </w:rPr>
            </w:pPr>
            <w:ins w:id="682" w:author="Nánássy László" w:date="2024-05-22T08:50:00Z">
              <w:r>
                <w:t>-</w:t>
              </w:r>
            </w:ins>
          </w:p>
        </w:tc>
      </w:tr>
    </w:tbl>
    <w:p w14:paraId="4D1913E8" w14:textId="77777777" w:rsidR="0033237F" w:rsidRPr="003351D4" w:rsidRDefault="0033237F" w:rsidP="0033237F">
      <w:pPr>
        <w:rPr>
          <w:ins w:id="683" w:author="Nánássy László" w:date="2024-05-22T08:50:00Z"/>
        </w:rPr>
      </w:pPr>
    </w:p>
    <w:p w14:paraId="427B9379" w14:textId="77777777" w:rsidR="0033237F" w:rsidRDefault="0033237F" w:rsidP="00D42669"/>
    <w:p w14:paraId="568D134B" w14:textId="563DB661" w:rsidR="007523CD" w:rsidRDefault="007523CD" w:rsidP="00D42669">
      <w:del w:id="684" w:author="Nánássy László" w:date="2024-05-22T08:54:00Z">
        <w:r w:rsidDel="00AD1E20">
          <w:rPr>
            <w:noProof/>
          </w:rPr>
          <w:drawing>
            <wp:inline distT="0" distB="0" distL="0" distR="0" wp14:anchorId="3449DBFF" wp14:editId="188A8593">
              <wp:extent cx="5762625" cy="1245870"/>
              <wp:effectExtent l="0" t="0" r="9525" b="0"/>
              <wp:docPr id="1723033529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3033529" name="Kép 1" descr="A képen szöveg, képernyőkép, Betűtípus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245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540F6DE" w14:textId="77777777" w:rsidR="007523CD" w:rsidRDefault="007523CD" w:rsidP="00D42669"/>
    <w:p w14:paraId="46365293" w14:textId="4867340E" w:rsidR="000D6741" w:rsidRPr="007523CD" w:rsidDel="000D6741" w:rsidRDefault="00C56BF0" w:rsidP="00D42669">
      <w:pPr>
        <w:rPr>
          <w:del w:id="685" w:author="Nánássy László" w:date="2024-05-22T08:56:00Z"/>
          <w:b/>
          <w:bCs/>
          <w:u w:val="single"/>
        </w:rPr>
      </w:pPr>
      <w:r w:rsidRPr="007523CD">
        <w:rPr>
          <w:b/>
          <w:bCs/>
          <w:u w:val="single"/>
        </w:rPr>
        <w:lastRenderedPageBreak/>
        <w:t>Válasz:</w:t>
      </w:r>
    </w:p>
    <w:p w14:paraId="1A50EDC3" w14:textId="2A853310" w:rsidR="00C56BF0" w:rsidRDefault="008F4BEA" w:rsidP="00D42669">
      <w:pPr>
        <w:rPr>
          <w:ins w:id="686" w:author="Nánássy László" w:date="2024-05-22T08:56:00Z"/>
        </w:rPr>
      </w:pPr>
      <w:r>
        <w:rPr>
          <w:noProof/>
        </w:rPr>
        <w:drawing>
          <wp:inline distT="0" distB="0" distL="0" distR="0" wp14:anchorId="75DC952B" wp14:editId="1879F3EC">
            <wp:extent cx="5762625" cy="1384935"/>
            <wp:effectExtent l="0" t="0" r="9525" b="5715"/>
            <wp:docPr id="52227411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4111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000D6741" w:rsidP="000D6741">
      <w:pPr>
        <w:rPr>
          <w:ins w:id="687" w:author="Nánássy László" w:date="2024-05-22T08:56:00Z"/>
        </w:rPr>
      </w:pPr>
      <w:ins w:id="688" w:author="Nánássy László" w:date="2024-05-22T08:56:00Z">
        <w:r>
          <w:t xml:space="preserve">A </w:t>
        </w:r>
        <w:proofErr w:type="spellStart"/>
        <w:r w:rsidRPr="00B30389">
          <w:t>RedeemNonceRe</w:t>
        </w:r>
      </w:ins>
      <w:ins w:id="689" w:author="Nánássy László" w:date="2024-05-22T08:57:00Z">
        <w:r>
          <w:t>sponse</w:t>
        </w:r>
      </w:ins>
      <w:ins w:id="690" w:author="Nánássy László" w:date="2024-05-22T08:56:00Z">
        <w:r w:rsidRPr="00B30389">
          <w:t>Type</w:t>
        </w:r>
        <w:proofErr w:type="spellEnd"/>
        <w:r>
          <w:t xml:space="preserve"> </w:t>
        </w:r>
      </w:ins>
      <w:ins w:id="691" w:author="Nánássy László" w:date="2024-06-04T10:49:00Z">
        <w:r w:rsidR="00B8049D">
          <w:t xml:space="preserve">attribútumai </w:t>
        </w:r>
      </w:ins>
      <w:ins w:id="692" w:author="Nánássy László" w:date="2024-05-22T08:56:00Z">
        <w:r>
          <w:t>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693" w:author="Nánássy László" w:date="2024-05-22T09:03:00Z">
          <w:tblPr>
            <w:tblStyle w:val="Rcsostblzat"/>
            <w:tblW w:w="906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2546"/>
        <w:gridCol w:w="2126"/>
        <w:gridCol w:w="998"/>
        <w:gridCol w:w="3397"/>
        <w:tblGridChange w:id="694">
          <w:tblGrid>
            <w:gridCol w:w="2263"/>
            <w:gridCol w:w="283"/>
            <w:gridCol w:w="1"/>
            <w:gridCol w:w="425"/>
            <w:gridCol w:w="425"/>
            <w:gridCol w:w="1134"/>
            <w:gridCol w:w="141"/>
            <w:gridCol w:w="998"/>
            <w:gridCol w:w="3397"/>
          </w:tblGrid>
        </w:tblGridChange>
      </w:tblGrid>
      <w:tr w:rsidR="000D6741" w14:paraId="06A14BB2" w14:textId="77777777" w:rsidTr="00927CA7">
        <w:trPr>
          <w:ins w:id="695" w:author="Nánássy László" w:date="2024-05-22T08:56:00Z"/>
        </w:trPr>
        <w:tc>
          <w:tcPr>
            <w:tcW w:w="2547" w:type="dxa"/>
            <w:shd w:val="clear" w:color="auto" w:fill="D9D9D9" w:themeFill="background1" w:themeFillShade="D9"/>
            <w:tcPrChange w:id="696" w:author="Nánássy László" w:date="2024-05-22T09:03:00Z">
              <w:tcPr>
                <w:tcW w:w="2263" w:type="dxa"/>
                <w:shd w:val="clear" w:color="auto" w:fill="D9D9D9" w:themeFill="background1" w:themeFillShade="D9"/>
              </w:tcPr>
            </w:tcPrChange>
          </w:tcPr>
          <w:p w14:paraId="700AA5FF" w14:textId="77777777" w:rsidR="000D6741" w:rsidRPr="00B30389" w:rsidRDefault="000D6741" w:rsidP="007A40F1">
            <w:pPr>
              <w:jc w:val="center"/>
              <w:rPr>
                <w:ins w:id="697" w:author="Nánássy László" w:date="2024-05-22T08:56:00Z"/>
                <w:b/>
                <w:bCs/>
              </w:rPr>
            </w:pPr>
            <w:ins w:id="698" w:author="Nánássy László" w:date="2024-05-22T08:56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2126" w:type="dxa"/>
            <w:shd w:val="clear" w:color="auto" w:fill="D9D9D9" w:themeFill="background1" w:themeFillShade="D9"/>
            <w:tcPrChange w:id="699" w:author="Nánássy László" w:date="2024-05-22T09:03:00Z">
              <w:tcPr>
                <w:tcW w:w="709" w:type="dxa"/>
                <w:gridSpan w:val="3"/>
                <w:shd w:val="clear" w:color="auto" w:fill="D9D9D9" w:themeFill="background1" w:themeFillShade="D9"/>
              </w:tcPr>
            </w:tcPrChange>
          </w:tcPr>
          <w:p w14:paraId="638F2BE2" w14:textId="77777777" w:rsidR="000D6741" w:rsidRPr="00B30389" w:rsidRDefault="000D6741" w:rsidP="007A40F1">
            <w:pPr>
              <w:jc w:val="center"/>
              <w:rPr>
                <w:ins w:id="700" w:author="Nánássy László" w:date="2024-05-22T08:56:00Z"/>
                <w:b/>
                <w:bCs/>
              </w:rPr>
            </w:pPr>
            <w:ins w:id="701" w:author="Nánássy László" w:date="2024-05-22T08:56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702" w:author="Nánássy László" w:date="2024-05-22T09:03:00Z">
              <w:tcPr>
                <w:tcW w:w="1559" w:type="dxa"/>
                <w:gridSpan w:val="2"/>
                <w:shd w:val="clear" w:color="auto" w:fill="D9D9D9" w:themeFill="background1" w:themeFillShade="D9"/>
              </w:tcPr>
            </w:tcPrChange>
          </w:tcPr>
          <w:p w14:paraId="06936DDF" w14:textId="77777777" w:rsidR="000D6741" w:rsidRPr="00B30389" w:rsidRDefault="000D6741" w:rsidP="007A40F1">
            <w:pPr>
              <w:jc w:val="center"/>
              <w:rPr>
                <w:ins w:id="703" w:author="Nánássy László" w:date="2024-05-22T08:56:00Z"/>
                <w:b/>
                <w:bCs/>
              </w:rPr>
            </w:pPr>
            <w:ins w:id="704" w:author="Nánássy László" w:date="2024-05-22T08:56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402" w:type="dxa"/>
            <w:shd w:val="clear" w:color="auto" w:fill="D9D9D9" w:themeFill="background1" w:themeFillShade="D9"/>
            <w:tcPrChange w:id="705" w:author="Nánássy László" w:date="2024-05-22T09:03:00Z">
              <w:tcPr>
                <w:tcW w:w="4536" w:type="dxa"/>
                <w:gridSpan w:val="3"/>
                <w:shd w:val="clear" w:color="auto" w:fill="D9D9D9" w:themeFill="background1" w:themeFillShade="D9"/>
              </w:tcPr>
            </w:tcPrChange>
          </w:tcPr>
          <w:p w14:paraId="60EAC5A6" w14:textId="77777777" w:rsidR="000D6741" w:rsidRPr="00B30389" w:rsidRDefault="000D6741" w:rsidP="007A40F1">
            <w:pPr>
              <w:jc w:val="center"/>
              <w:rPr>
                <w:ins w:id="706" w:author="Nánássy László" w:date="2024-05-22T08:56:00Z"/>
                <w:b/>
                <w:bCs/>
              </w:rPr>
            </w:pPr>
            <w:ins w:id="707" w:author="Nánássy László" w:date="2024-05-22T08:56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0D6741" w14:paraId="697E71FE" w14:textId="77777777" w:rsidTr="00927CA7">
        <w:trPr>
          <w:ins w:id="708" w:author="Nánássy László" w:date="2024-05-22T08:56:00Z"/>
        </w:trPr>
        <w:tc>
          <w:tcPr>
            <w:tcW w:w="2547" w:type="dxa"/>
            <w:shd w:val="clear" w:color="auto" w:fill="D9D9D9" w:themeFill="background1" w:themeFillShade="D9"/>
            <w:tcPrChange w:id="709" w:author="Nánássy László" w:date="2024-05-22T09:03:00Z">
              <w:tcPr>
                <w:tcW w:w="2263" w:type="dxa"/>
                <w:shd w:val="clear" w:color="auto" w:fill="D9D9D9" w:themeFill="background1" w:themeFillShade="D9"/>
              </w:tcPr>
            </w:tcPrChange>
          </w:tcPr>
          <w:p w14:paraId="78D5145A" w14:textId="7EB8564B" w:rsidR="000D6741" w:rsidRPr="00D4717D" w:rsidRDefault="000D6741" w:rsidP="007A40F1">
            <w:pPr>
              <w:rPr>
                <w:ins w:id="710" w:author="Nánássy László" w:date="2024-05-22T08:56:00Z"/>
              </w:rPr>
            </w:pPr>
            <w:proofErr w:type="spellStart"/>
            <w:ins w:id="711" w:author="Nánássy László" w:date="2024-05-22T08:59:00Z">
              <w:r w:rsidRPr="000D6741">
                <w:t>signatureKeySecondPart</w:t>
              </w:r>
            </w:ins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tcPrChange w:id="712" w:author="Nánássy László" w:date="2024-05-22T09:03:00Z">
              <w:tcPr>
                <w:tcW w:w="709" w:type="dxa"/>
                <w:gridSpan w:val="3"/>
                <w:shd w:val="clear" w:color="auto" w:fill="D9D9D9" w:themeFill="background1" w:themeFillShade="D9"/>
              </w:tcPr>
            </w:tcPrChange>
          </w:tcPr>
          <w:p w14:paraId="217AAF5E" w14:textId="77777777" w:rsidR="000D6741" w:rsidRPr="00D4717D" w:rsidRDefault="000D6741" w:rsidP="007A40F1">
            <w:pPr>
              <w:jc w:val="center"/>
              <w:rPr>
                <w:ins w:id="713" w:author="Nánássy László" w:date="2024-05-22T08:56:00Z"/>
              </w:rPr>
            </w:pPr>
            <w:proofErr w:type="spellStart"/>
            <w:ins w:id="714" w:author="Nánássy László" w:date="2024-05-22T08:56:00Z">
              <w:r>
                <w:t>string</w:t>
              </w:r>
              <w:proofErr w:type="spellEnd"/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715" w:author="Nánássy László" w:date="2024-05-22T09:03:00Z">
              <w:tcPr>
                <w:tcW w:w="1559" w:type="dxa"/>
                <w:gridSpan w:val="2"/>
                <w:shd w:val="clear" w:color="auto" w:fill="D9D9D9" w:themeFill="background1" w:themeFillShade="D9"/>
              </w:tcPr>
            </w:tcPrChange>
          </w:tcPr>
          <w:p w14:paraId="7AA6678F" w14:textId="77777777" w:rsidR="000D6741" w:rsidRDefault="000D6741" w:rsidP="007A40F1">
            <w:pPr>
              <w:jc w:val="center"/>
              <w:rPr>
                <w:ins w:id="716" w:author="Nánássy László" w:date="2024-05-22T08:56:00Z"/>
              </w:rPr>
            </w:pPr>
            <w:ins w:id="717" w:author="Nánássy László" w:date="2024-05-22T08:56:00Z">
              <w:r>
                <w:t>igen</w:t>
              </w:r>
            </w:ins>
          </w:p>
        </w:tc>
        <w:tc>
          <w:tcPr>
            <w:tcW w:w="3402" w:type="dxa"/>
            <w:shd w:val="clear" w:color="auto" w:fill="D9D9D9" w:themeFill="background1" w:themeFillShade="D9"/>
            <w:tcPrChange w:id="718" w:author="Nánássy László" w:date="2024-05-22T09:03:00Z">
              <w:tcPr>
                <w:tcW w:w="4536" w:type="dxa"/>
                <w:gridSpan w:val="3"/>
                <w:shd w:val="clear" w:color="auto" w:fill="D9D9D9" w:themeFill="background1" w:themeFillShade="D9"/>
              </w:tcPr>
            </w:tcPrChange>
          </w:tcPr>
          <w:p w14:paraId="5CDFE4EA" w14:textId="12701E2E" w:rsidR="000D6741" w:rsidRPr="00D4717D" w:rsidRDefault="000D6741" w:rsidP="007A40F1">
            <w:pPr>
              <w:rPr>
                <w:ins w:id="719" w:author="Nánássy László" w:date="2024-05-22T08:56:00Z"/>
              </w:rPr>
            </w:pPr>
            <w:ins w:id="720" w:author="Nánássy László" w:date="2024-05-22T08:56:00Z">
              <w:r>
                <w:t xml:space="preserve">Az aláírókulcs második </w:t>
              </w:r>
            </w:ins>
            <w:ins w:id="721" w:author="Nánássy László" w:date="2024-05-22T09:00:00Z">
              <w:r>
                <w:t>fele.</w:t>
              </w:r>
            </w:ins>
          </w:p>
        </w:tc>
      </w:tr>
      <w:tr w:rsidR="00927CA7" w14:paraId="119957F7" w14:textId="77777777" w:rsidTr="00927CA7">
        <w:trPr>
          <w:ins w:id="722" w:author="Nánássy László" w:date="2024-05-22T09:03:00Z"/>
        </w:trPr>
        <w:tc>
          <w:tcPr>
            <w:tcW w:w="2547" w:type="dxa"/>
            <w:shd w:val="clear" w:color="auto" w:fill="D9D9D9" w:themeFill="background1" w:themeFillShade="D9"/>
            <w:tcPrChange w:id="723" w:author="Nánássy László" w:date="2024-05-22T09:03:00Z">
              <w:tcPr>
                <w:tcW w:w="2547" w:type="dxa"/>
                <w:gridSpan w:val="3"/>
                <w:shd w:val="clear" w:color="auto" w:fill="D9D9D9" w:themeFill="background1" w:themeFillShade="D9"/>
              </w:tcPr>
            </w:tcPrChange>
          </w:tcPr>
          <w:p w14:paraId="5CF32D07" w14:textId="71DF77C4" w:rsidR="00927CA7" w:rsidRPr="000D6741" w:rsidRDefault="00927CA7" w:rsidP="007A40F1">
            <w:pPr>
              <w:rPr>
                <w:ins w:id="724" w:author="Nánássy László" w:date="2024-05-22T09:03:00Z"/>
              </w:rPr>
            </w:pPr>
            <w:proofErr w:type="spellStart"/>
            <w:ins w:id="725" w:author="Nánássy László" w:date="2024-05-22T09:03:00Z">
              <w:r>
                <w:t>resultCode</w:t>
              </w:r>
              <w:proofErr w:type="spellEnd"/>
            </w:ins>
          </w:p>
        </w:tc>
        <w:tc>
          <w:tcPr>
            <w:tcW w:w="2126" w:type="dxa"/>
            <w:shd w:val="clear" w:color="auto" w:fill="D9D9D9" w:themeFill="background1" w:themeFillShade="D9"/>
            <w:tcPrChange w:id="726" w:author="Nánássy László" w:date="2024-05-22T09:03:00Z">
              <w:tcPr>
                <w:tcW w:w="850" w:type="dxa"/>
                <w:gridSpan w:val="2"/>
                <w:shd w:val="clear" w:color="auto" w:fill="D9D9D9" w:themeFill="background1" w:themeFillShade="D9"/>
              </w:tcPr>
            </w:tcPrChange>
          </w:tcPr>
          <w:p w14:paraId="781350EA" w14:textId="226886CA" w:rsidR="00927CA7" w:rsidRDefault="00927CA7" w:rsidP="007A40F1">
            <w:pPr>
              <w:jc w:val="center"/>
              <w:rPr>
                <w:ins w:id="727" w:author="Nánássy László" w:date="2024-05-22T09:03:00Z"/>
              </w:rPr>
            </w:pPr>
            <w:proofErr w:type="spellStart"/>
            <w:ins w:id="728" w:author="Nánássy László" w:date="2024-05-22T09:03:00Z">
              <w:r>
                <w:t>RedeemNonceResult</w:t>
              </w:r>
              <w:proofErr w:type="spellEnd"/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729" w:author="Nánássy László" w:date="2024-05-22T09:03:00Z">
              <w:tcPr>
                <w:tcW w:w="1134" w:type="dxa"/>
                <w:shd w:val="clear" w:color="auto" w:fill="D9D9D9" w:themeFill="background1" w:themeFillShade="D9"/>
              </w:tcPr>
            </w:tcPrChange>
          </w:tcPr>
          <w:p w14:paraId="18140604" w14:textId="561EF96B" w:rsidR="00927CA7" w:rsidRDefault="00927CA7" w:rsidP="007A40F1">
            <w:pPr>
              <w:jc w:val="center"/>
              <w:rPr>
                <w:ins w:id="730" w:author="Nánássy László" w:date="2024-05-22T09:03:00Z"/>
              </w:rPr>
            </w:pPr>
            <w:ins w:id="731" w:author="Nánássy László" w:date="2024-05-22T09:04:00Z">
              <w:r>
                <w:t>igen</w:t>
              </w:r>
            </w:ins>
          </w:p>
        </w:tc>
        <w:tc>
          <w:tcPr>
            <w:tcW w:w="3402" w:type="dxa"/>
            <w:shd w:val="clear" w:color="auto" w:fill="D9D9D9" w:themeFill="background1" w:themeFillShade="D9"/>
            <w:tcPrChange w:id="732" w:author="Nánássy László" w:date="2024-05-22T09:03:00Z">
              <w:tcPr>
                <w:tcW w:w="4536" w:type="dxa"/>
                <w:gridSpan w:val="3"/>
                <w:shd w:val="clear" w:color="auto" w:fill="D9D9D9" w:themeFill="background1" w:themeFillShade="D9"/>
              </w:tcPr>
            </w:tcPrChange>
          </w:tcPr>
          <w:p w14:paraId="5337753C" w14:textId="061F4BEF" w:rsidR="00927CA7" w:rsidRDefault="00927CA7" w:rsidP="007A40F1">
            <w:pPr>
              <w:rPr>
                <w:ins w:id="733" w:author="Nánássy László" w:date="2024-05-22T09:03:00Z"/>
              </w:rPr>
            </w:pPr>
            <w:ins w:id="734" w:author="Nánássy László" w:date="2024-05-22T09:04:00Z">
              <w:r>
                <w:t>Válaszkód</w:t>
              </w:r>
            </w:ins>
          </w:p>
        </w:tc>
      </w:tr>
      <w:tr w:rsidR="00927CA7" w14:paraId="58BB67EC" w14:textId="77777777" w:rsidTr="00927CA7">
        <w:trPr>
          <w:ins w:id="735" w:author="Nánássy László" w:date="2024-05-22T09:03:00Z"/>
        </w:trPr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00927CA7" w:rsidP="007A40F1">
            <w:pPr>
              <w:rPr>
                <w:ins w:id="736" w:author="Nánássy László" w:date="2024-05-22T09:03:00Z"/>
              </w:rPr>
            </w:pPr>
            <w:proofErr w:type="spellStart"/>
            <w:ins w:id="737" w:author="Nánássy László" w:date="2024-05-22T09:03:00Z">
              <w:r>
                <w:t>result</w:t>
              </w:r>
            </w:ins>
            <w:ins w:id="738" w:author="Nánássy László" w:date="2024-05-22T09:04:00Z">
              <w:r>
                <w:t>Message</w:t>
              </w:r>
            </w:ins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00927CA7" w:rsidP="007A40F1">
            <w:pPr>
              <w:jc w:val="center"/>
              <w:rPr>
                <w:ins w:id="739" w:author="Nánássy László" w:date="2024-05-22T09:03:00Z"/>
              </w:rPr>
            </w:pPr>
            <w:proofErr w:type="spellStart"/>
            <w:ins w:id="740" w:author="Nánássy László" w:date="2024-05-22T09:04:00Z">
              <w:r>
                <w:t>string</w:t>
              </w:r>
            </w:ins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34ABAF3F" w:rsidR="00927CA7" w:rsidRDefault="00927CA7" w:rsidP="007A40F1">
            <w:pPr>
              <w:jc w:val="center"/>
              <w:rPr>
                <w:ins w:id="741" w:author="Nánássy László" w:date="2024-05-22T09:03:00Z"/>
              </w:rPr>
            </w:pPr>
            <w:ins w:id="742" w:author="Nánássy László" w:date="2024-05-22T09:04:00Z">
              <w:r>
                <w:t>igen</w:t>
              </w:r>
            </w:ins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00927CA7" w:rsidP="007A40F1">
            <w:pPr>
              <w:rPr>
                <w:ins w:id="743" w:author="Nánássy László" w:date="2024-05-22T09:03:00Z"/>
              </w:rPr>
            </w:pPr>
            <w:ins w:id="744" w:author="Nánássy László" w:date="2024-05-22T09:05:00Z">
              <w:r>
                <w:t>Válaszüzenet</w:t>
              </w:r>
            </w:ins>
          </w:p>
        </w:tc>
      </w:tr>
    </w:tbl>
    <w:p w14:paraId="6D2FC854" w14:textId="52D7AA0C" w:rsidR="000D6741" w:rsidRDefault="000D6741" w:rsidP="000D6741">
      <w:pPr>
        <w:rPr>
          <w:ins w:id="745" w:author="Nánássy László" w:date="2024-06-06T12:31:00Z"/>
        </w:rPr>
      </w:pPr>
    </w:p>
    <w:p w14:paraId="36A36474" w14:textId="47280686" w:rsidR="00EB28E0" w:rsidRDefault="00EB28E0" w:rsidP="000D6741">
      <w:pPr>
        <w:rPr>
          <w:ins w:id="746" w:author="Nánássy László" w:date="2024-05-22T08:56:00Z"/>
        </w:rPr>
      </w:pPr>
      <w:ins w:id="747" w:author="Nánássy László" w:date="2024-06-06T12:31:00Z">
        <w:r>
          <w:t>Tájékoztatásként a használt, de az interfészen nem előírt minták:</w:t>
        </w:r>
      </w:ins>
    </w:p>
    <w:tbl>
      <w:tblPr>
        <w:tblStyle w:val="Rcsostblzat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748" w:author="Nánássy László" w:date="2024-06-04T10:15:00Z">
          <w:tblPr>
            <w:tblStyle w:val="Rcsostblzat"/>
            <w:tblW w:w="580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2547"/>
        <w:gridCol w:w="992"/>
        <w:gridCol w:w="2268"/>
        <w:gridCol w:w="2268"/>
        <w:tblGridChange w:id="749">
          <w:tblGrid>
            <w:gridCol w:w="2547"/>
            <w:gridCol w:w="992"/>
            <w:gridCol w:w="2268"/>
            <w:gridCol w:w="2268"/>
          </w:tblGrid>
        </w:tblGridChange>
      </w:tblGrid>
      <w:tr w:rsidR="00B3406F" w14:paraId="6D622F31" w14:textId="40CC8732" w:rsidTr="00B3406F">
        <w:trPr>
          <w:ins w:id="750" w:author="Nánássy László" w:date="2024-05-22T08:56:00Z"/>
        </w:trPr>
        <w:tc>
          <w:tcPr>
            <w:tcW w:w="2547" w:type="dxa"/>
            <w:shd w:val="clear" w:color="auto" w:fill="D9D9D9" w:themeFill="background1" w:themeFillShade="D9"/>
            <w:tcPrChange w:id="751" w:author="Nánássy László" w:date="2024-06-04T10:15:00Z">
              <w:tcPr>
                <w:tcW w:w="2547" w:type="dxa"/>
                <w:shd w:val="clear" w:color="auto" w:fill="D9D9D9" w:themeFill="background1" w:themeFillShade="D9"/>
              </w:tcPr>
            </w:tcPrChange>
          </w:tcPr>
          <w:p w14:paraId="5D252132" w14:textId="77777777" w:rsidR="00B3406F" w:rsidRPr="00B30389" w:rsidRDefault="00B3406F" w:rsidP="00B3406F">
            <w:pPr>
              <w:jc w:val="center"/>
              <w:rPr>
                <w:ins w:id="752" w:author="Nánássy László" w:date="2024-05-22T08:56:00Z"/>
                <w:b/>
                <w:bCs/>
              </w:rPr>
            </w:pPr>
            <w:ins w:id="753" w:author="Nánássy László" w:date="2024-05-22T08:56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754" w:author="Nánássy László" w:date="2024-06-04T10:15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2A9E2069" w14:textId="50B75177" w:rsidR="00B3406F" w:rsidRDefault="00B3406F" w:rsidP="00B3406F">
            <w:pPr>
              <w:jc w:val="center"/>
              <w:rPr>
                <w:ins w:id="755" w:author="Nánássy László" w:date="2024-06-04T10:15:00Z"/>
                <w:b/>
                <w:bCs/>
              </w:rPr>
            </w:pPr>
            <w:ins w:id="756" w:author="Nánássy László" w:date="2024-06-04T10:15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268" w:type="dxa"/>
            <w:shd w:val="clear" w:color="auto" w:fill="D9D9D9" w:themeFill="background1" w:themeFillShade="D9"/>
            <w:tcPrChange w:id="757" w:author="Nánássy László" w:date="2024-06-04T10:15:00Z">
              <w:tcPr>
                <w:tcW w:w="2268" w:type="dxa"/>
                <w:shd w:val="clear" w:color="auto" w:fill="D9D9D9" w:themeFill="background1" w:themeFillShade="D9"/>
              </w:tcPr>
            </w:tcPrChange>
          </w:tcPr>
          <w:p w14:paraId="74775D8B" w14:textId="41566644" w:rsidR="00B3406F" w:rsidRPr="00B30389" w:rsidRDefault="00B3406F" w:rsidP="00B3406F">
            <w:pPr>
              <w:jc w:val="center"/>
              <w:rPr>
                <w:ins w:id="758" w:author="Nánássy László" w:date="2024-05-22T08:56:00Z"/>
                <w:b/>
                <w:bCs/>
              </w:rPr>
            </w:pPr>
            <w:ins w:id="759" w:author="Nánássy László" w:date="2024-05-22T08:56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2268" w:type="dxa"/>
            <w:shd w:val="clear" w:color="auto" w:fill="D9D9D9" w:themeFill="background1" w:themeFillShade="D9"/>
            <w:tcPrChange w:id="760" w:author="Nánássy László" w:date="2024-06-04T10:15:00Z">
              <w:tcPr>
                <w:tcW w:w="2268" w:type="dxa"/>
                <w:shd w:val="clear" w:color="auto" w:fill="D9D9D9" w:themeFill="background1" w:themeFillShade="D9"/>
              </w:tcPr>
            </w:tcPrChange>
          </w:tcPr>
          <w:p w14:paraId="016B62C8" w14:textId="73416960" w:rsidR="00B3406F" w:rsidRDefault="00B3406F" w:rsidP="00B3406F">
            <w:pPr>
              <w:jc w:val="center"/>
              <w:rPr>
                <w:ins w:id="761" w:author="Nánássy László" w:date="2024-06-04T10:15:00Z"/>
                <w:b/>
                <w:bCs/>
              </w:rPr>
            </w:pPr>
            <w:ins w:id="762" w:author="Nánássy László" w:date="2024-06-04T10:15:00Z">
              <w:r>
                <w:rPr>
                  <w:b/>
                  <w:bCs/>
                </w:rPr>
                <w:t>alapérték</w:t>
              </w:r>
            </w:ins>
          </w:p>
        </w:tc>
      </w:tr>
      <w:tr w:rsidR="00B3406F" w14:paraId="21DA8ABC" w14:textId="0FB94F6D" w:rsidTr="00B3406F">
        <w:trPr>
          <w:ins w:id="763" w:author="Nánássy László" w:date="2024-05-22T08:56:00Z"/>
        </w:trPr>
        <w:tc>
          <w:tcPr>
            <w:tcW w:w="2547" w:type="dxa"/>
            <w:shd w:val="clear" w:color="auto" w:fill="D9D9D9" w:themeFill="background1" w:themeFillShade="D9"/>
            <w:tcPrChange w:id="764" w:author="Nánássy László" w:date="2024-06-04T10:15:00Z">
              <w:tcPr>
                <w:tcW w:w="2547" w:type="dxa"/>
                <w:shd w:val="clear" w:color="auto" w:fill="D9D9D9" w:themeFill="background1" w:themeFillShade="D9"/>
              </w:tcPr>
            </w:tcPrChange>
          </w:tcPr>
          <w:p w14:paraId="6AB963BC" w14:textId="43441C7F" w:rsidR="00B3406F" w:rsidRPr="00D4717D" w:rsidRDefault="00B3406F" w:rsidP="00B3406F">
            <w:pPr>
              <w:rPr>
                <w:ins w:id="765" w:author="Nánássy László" w:date="2024-05-22T08:56:00Z"/>
              </w:rPr>
            </w:pPr>
            <w:proofErr w:type="spellStart"/>
            <w:ins w:id="766" w:author="Nánássy László" w:date="2024-05-22T09:00:00Z">
              <w:r w:rsidRPr="000D6741">
                <w:t>signatureKeySecondPart</w:t>
              </w:r>
            </w:ins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767" w:author="Nánássy László" w:date="2024-06-04T10:15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45AADF88" w14:textId="6C228DA8" w:rsidR="00B3406F" w:rsidRPr="001C1E43" w:rsidRDefault="00B3406F" w:rsidP="00B3406F">
            <w:pPr>
              <w:jc w:val="center"/>
              <w:rPr>
                <w:ins w:id="768" w:author="Nánássy László" w:date="2024-06-04T10:15:00Z"/>
              </w:rPr>
            </w:pPr>
            <w:ins w:id="769" w:author="Nánássy László" w:date="2024-06-04T10:15:00Z">
              <w:r>
                <w:t>10</w:t>
              </w:r>
            </w:ins>
          </w:p>
        </w:tc>
        <w:tc>
          <w:tcPr>
            <w:tcW w:w="2268" w:type="dxa"/>
            <w:shd w:val="clear" w:color="auto" w:fill="D9D9D9" w:themeFill="background1" w:themeFillShade="D9"/>
            <w:tcPrChange w:id="770" w:author="Nánássy László" w:date="2024-06-04T10:15:00Z">
              <w:tcPr>
                <w:tcW w:w="2268" w:type="dxa"/>
                <w:shd w:val="clear" w:color="auto" w:fill="D9D9D9" w:themeFill="background1" w:themeFillShade="D9"/>
              </w:tcPr>
            </w:tcPrChange>
          </w:tcPr>
          <w:p w14:paraId="653403BA" w14:textId="0F4E3098" w:rsidR="00B3406F" w:rsidRPr="00D4717D" w:rsidRDefault="00B3406F" w:rsidP="00B3406F">
            <w:pPr>
              <w:jc w:val="center"/>
              <w:rPr>
                <w:ins w:id="771" w:author="Nánássy László" w:date="2024-05-22T08:56:00Z"/>
              </w:rPr>
            </w:pPr>
            <w:ins w:id="772" w:author="Nánássy László" w:date="2024-05-22T09:02:00Z">
              <w:r w:rsidRPr="001C1E43">
                <w:t>[0-9a-fA-F]{</w:t>
              </w:r>
              <w:r>
                <w:t>10</w:t>
              </w:r>
              <w:r w:rsidRPr="001C1E43">
                <w:t>}</w:t>
              </w:r>
            </w:ins>
          </w:p>
        </w:tc>
        <w:tc>
          <w:tcPr>
            <w:tcW w:w="2268" w:type="dxa"/>
            <w:shd w:val="clear" w:color="auto" w:fill="D9D9D9" w:themeFill="background1" w:themeFillShade="D9"/>
            <w:tcPrChange w:id="773" w:author="Nánássy László" w:date="2024-06-04T10:15:00Z">
              <w:tcPr>
                <w:tcW w:w="2268" w:type="dxa"/>
                <w:shd w:val="clear" w:color="auto" w:fill="D9D9D9" w:themeFill="background1" w:themeFillShade="D9"/>
              </w:tcPr>
            </w:tcPrChange>
          </w:tcPr>
          <w:p w14:paraId="5328C7FD" w14:textId="1E7449CF" w:rsidR="00B3406F" w:rsidRPr="001C1E43" w:rsidRDefault="00B3406F" w:rsidP="00B3406F">
            <w:pPr>
              <w:jc w:val="center"/>
              <w:rPr>
                <w:ins w:id="774" w:author="Nánássy László" w:date="2024-06-04T10:15:00Z"/>
              </w:rPr>
            </w:pPr>
            <w:ins w:id="775" w:author="Nánássy László" w:date="2024-06-04T10:15:00Z">
              <w:r>
                <w:t>-</w:t>
              </w:r>
            </w:ins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008F4BEA" w:rsidP="00D4266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</w:t>
      </w:r>
      <w:r>
        <w:rPr>
          <w:b/>
          <w:bCs/>
          <w:u w:val="single"/>
        </w:rPr>
        <w:t>kódok</w:t>
      </w:r>
      <w:r w:rsidRPr="007523CD">
        <w:rPr>
          <w:b/>
          <w:bCs/>
          <w:u w:val="single"/>
        </w:rPr>
        <w:t>:</w:t>
      </w:r>
    </w:p>
    <w:p w14:paraId="12165656" w14:textId="4A9C63B5" w:rsidR="008F4BEA" w:rsidRDefault="008F4BEA" w:rsidP="008F4BEA">
      <w:del w:id="776" w:author="Nánássy László" w:date="2024-05-22T09:05:00Z">
        <w:r w:rsidDel="00927CA7">
          <w:rPr>
            <w:noProof/>
          </w:rPr>
          <w:drawing>
            <wp:inline distT="0" distB="0" distL="0" distR="0" wp14:anchorId="03C1736F" wp14:editId="05C926C8">
              <wp:extent cx="5762625" cy="847725"/>
              <wp:effectExtent l="0" t="0" r="9525" b="9525"/>
              <wp:docPr id="32468555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468555" name="Kép 1" descr="A képen szöveg, képernyőkép, Betűtípus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847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777" w:author="Nánássy László" w:date="2024-05-22T09:05:00Z">
        <w:r w:rsidR="00927CA7">
          <w:t xml:space="preserve">A </w:t>
        </w:r>
        <w:proofErr w:type="spellStart"/>
        <w:r w:rsidR="00927CA7">
          <w:t>RedeemNonceResult</w:t>
        </w:r>
        <w:proofErr w:type="spellEnd"/>
        <w:r w:rsidR="00927CA7">
          <w:t xml:space="preserve"> </w:t>
        </w:r>
      </w:ins>
      <w:proofErr w:type="spellStart"/>
      <w:ins w:id="778" w:author="Nánássy László" w:date="2024-05-22T09:06:00Z">
        <w:r w:rsidR="00927CA7">
          <w:t>enum</w:t>
        </w:r>
        <w:proofErr w:type="spellEnd"/>
        <w:r w:rsidR="00927CA7">
          <w:t xml:space="preserve"> </w:t>
        </w:r>
      </w:ins>
      <w:ins w:id="779" w:author="Nánássy László" w:date="2024-05-22T09:05:00Z">
        <w:r w:rsidR="00927CA7">
          <w:t>lehetséges érté</w:t>
        </w:r>
      </w:ins>
      <w:ins w:id="780" w:author="Nánássy László" w:date="2024-05-22T09:06:00Z">
        <w:r w:rsidR="00927CA7">
          <w:t>kei:</w:t>
        </w:r>
      </w:ins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008F4BE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008F4BE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00BC62A8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00BC62A8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00BC62A8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00BC62A8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00BC62A8" w:rsidP="00F47FAB">
            <w:r w:rsidRPr="00BC62A8"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00BC62A8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003E55A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781" w:name="_Toc168907152"/>
      <w:r>
        <w:rPr>
          <w:i/>
          <w:iCs/>
          <w:sz w:val="24"/>
          <w:szCs w:val="24"/>
        </w:rPr>
        <w:t>Felhasználó regisztráció aktiválás</w:t>
      </w:r>
      <w:r w:rsidR="00A3418A">
        <w:rPr>
          <w:i/>
          <w:iCs/>
          <w:sz w:val="24"/>
          <w:szCs w:val="24"/>
        </w:rPr>
        <w:t xml:space="preserve"> művelete</w:t>
      </w:r>
      <w:bookmarkEnd w:id="781"/>
    </w:p>
    <w:p w14:paraId="402886F6" w14:textId="77777777" w:rsidR="00C766B5" w:rsidRPr="00F8343B" w:rsidRDefault="00C766B5" w:rsidP="00F8343B">
      <w:pPr>
        <w:rPr>
          <w:b/>
          <w:bCs/>
          <w:u w:val="single"/>
        </w:rPr>
      </w:pPr>
      <w:r w:rsidRPr="00F8343B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C766B5" w14:paraId="107449D6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00C766B5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00C766B5" w:rsidP="00F47FAB">
            <w:proofErr w:type="spellStart"/>
            <w:r w:rsidRPr="00C766B5">
              <w:t>activateUserRegistration</w:t>
            </w:r>
            <w:proofErr w:type="spellEnd"/>
          </w:p>
        </w:tc>
      </w:tr>
      <w:tr w:rsidR="00C766B5" w14:paraId="02162763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00C766B5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00C766B5" w:rsidP="00F47FAB">
            <w:r>
              <w:t>POST</w:t>
            </w:r>
          </w:p>
        </w:tc>
      </w:tr>
      <w:tr w:rsidR="00C766B5" w14:paraId="113E1F4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00C766B5" w:rsidP="00F47FAB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00C766B5" w:rsidP="00F47FAB">
            <w:r w:rsidRPr="00D42669">
              <w:t>/NavM2mCommon/</w:t>
            </w:r>
            <w:proofErr w:type="spellStart"/>
            <w:r>
              <w:t>userregistration</w:t>
            </w:r>
            <w:r w:rsidRPr="00D42669">
              <w:t>Service</w:t>
            </w:r>
            <w:proofErr w:type="spellEnd"/>
            <w:r w:rsidRPr="00D42669">
              <w:t>/</w:t>
            </w:r>
            <w:proofErr w:type="spellStart"/>
            <w:r w:rsidRPr="00C766B5">
              <w:t>Activation</w:t>
            </w:r>
            <w:proofErr w:type="spellEnd"/>
          </w:p>
        </w:tc>
      </w:tr>
      <w:tr w:rsidR="00C766B5" w14:paraId="67727CC7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00C766B5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0EC4AED5" w:rsidR="00C766B5" w:rsidRPr="00D42669" w:rsidRDefault="00000000" w:rsidP="00F47FAB">
            <w:hyperlink r:id="rId16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https://app.swaggerhub.com/apis/NANASSYLASZLO/nav-m2m_common/1.0#/UserregistrationService/activateUserRegistration</w:t>
              </w:r>
            </w:hyperlink>
          </w:p>
        </w:tc>
      </w:tr>
      <w:tr w:rsidR="00C766B5" w14:paraId="4A7F25A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00C766B5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7D1F97BF" w:rsidR="00C766B5" w:rsidRDefault="00C766B5" w:rsidP="00796C94">
            <w:pPr>
              <w:jc w:val="both"/>
            </w:pPr>
            <w:r>
              <w:t>A felhasználó regisztráció aktiválását</w:t>
            </w:r>
            <w:r w:rsidRPr="00D42669">
              <w:t xml:space="preserve"> biztosító művelet</w:t>
            </w:r>
            <w:r w:rsidR="00796C94">
              <w:t xml:space="preserve">. Ezzel jelzi a kliensprogram, hogy sikeres volt a </w:t>
            </w:r>
            <w:proofErr w:type="spellStart"/>
            <w:r w:rsidR="00796C94">
              <w:t>nonce</w:t>
            </w:r>
            <w:proofErr w:type="spellEnd"/>
            <w:r w:rsidR="00796C94">
              <w:t xml:space="preserve"> beváltás, és eltárolta az aláírókulcsot. A</w:t>
            </w:r>
            <w:ins w:id="782" w:author="Nánássy László" w:date="2024-06-04T10:17:00Z">
              <w:r w:rsidR="00E23635">
                <w:t>z</w:t>
              </w:r>
            </w:ins>
            <w:del w:id="783" w:author="Nánássy László" w:date="2024-06-04T10:17:00Z">
              <w:r w:rsidR="00796C94" w:rsidDel="00E23635">
                <w:delText>Z</w:delText>
              </w:r>
            </w:del>
            <w:r w:rsidR="00796C94">
              <w:t xml:space="preserve">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00C766B5" w:rsidP="00F8343B">
      <w:pPr>
        <w:rPr>
          <w:b/>
          <w:bCs/>
          <w:u w:val="single"/>
        </w:rPr>
      </w:pPr>
      <w:r w:rsidRPr="00F8343B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00F47FAB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00C766B5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00C766B5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00C766B5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00C766B5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00C766B5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00F47FAB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00C766B5" w:rsidP="00F47FAB">
            <w:proofErr w:type="spellStart"/>
            <w:r>
              <w:lastRenderedPageBreak/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00F8343B" w:rsidP="00F47FAB">
            <w:proofErr w:type="spellStart"/>
            <w:r w:rsidRPr="00F8343B"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00C766B5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00C766B5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00C766B5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>
      <w:pPr>
        <w:rPr>
          <w:ins w:id="784" w:author="Nánássy László" w:date="2024-05-22T09:09:00Z"/>
        </w:rPr>
      </w:pPr>
    </w:p>
    <w:p w14:paraId="317B1452" w14:textId="2AC56903" w:rsidR="007020CE" w:rsidRDefault="007020CE" w:rsidP="007020CE">
      <w:pPr>
        <w:rPr>
          <w:ins w:id="785" w:author="Nánássy László" w:date="2024-05-22T09:09:00Z"/>
        </w:rPr>
      </w:pPr>
      <w:ins w:id="786" w:author="Nánássy László" w:date="2024-05-22T09:09:00Z">
        <w:r>
          <w:t xml:space="preserve">Az </w:t>
        </w:r>
        <w:proofErr w:type="spellStart"/>
        <w:r w:rsidRPr="00F8343B">
          <w:t>ActivateUserRegistrationRequestType</w:t>
        </w:r>
        <w:proofErr w:type="spellEnd"/>
        <w:r>
          <w:t xml:space="preserve"> </w:t>
        </w:r>
      </w:ins>
      <w:ins w:id="787" w:author="Nánássy László" w:date="2024-06-04T10:49:00Z">
        <w:r w:rsidR="00B8049D">
          <w:t xml:space="preserve">attribútumai </w:t>
        </w:r>
      </w:ins>
      <w:ins w:id="788" w:author="Nánássy László" w:date="2024-05-22T09:09:00Z">
        <w:r>
          <w:t>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007A40F1">
        <w:trPr>
          <w:ins w:id="789" w:author="Nánássy László" w:date="2024-05-22T09:09:00Z"/>
        </w:trPr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007020CE" w:rsidP="007A40F1">
            <w:pPr>
              <w:jc w:val="center"/>
              <w:rPr>
                <w:ins w:id="790" w:author="Nánássy László" w:date="2024-05-22T09:09:00Z"/>
                <w:b/>
                <w:bCs/>
              </w:rPr>
            </w:pPr>
            <w:ins w:id="791" w:author="Nánássy László" w:date="2024-05-22T09:09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007020CE" w:rsidP="007A40F1">
            <w:pPr>
              <w:jc w:val="center"/>
              <w:rPr>
                <w:ins w:id="792" w:author="Nánássy László" w:date="2024-05-22T09:09:00Z"/>
                <w:b/>
                <w:bCs/>
              </w:rPr>
            </w:pPr>
            <w:ins w:id="793" w:author="Nánássy László" w:date="2024-05-22T09:09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007020CE" w:rsidP="007A40F1">
            <w:pPr>
              <w:jc w:val="center"/>
              <w:rPr>
                <w:ins w:id="794" w:author="Nánássy László" w:date="2024-05-22T09:09:00Z"/>
                <w:b/>
                <w:bCs/>
              </w:rPr>
            </w:pPr>
            <w:ins w:id="795" w:author="Nánássy László" w:date="2024-05-22T09:09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007020CE" w:rsidP="007A40F1">
            <w:pPr>
              <w:jc w:val="center"/>
              <w:rPr>
                <w:ins w:id="796" w:author="Nánássy László" w:date="2024-05-22T09:09:00Z"/>
                <w:b/>
                <w:bCs/>
              </w:rPr>
            </w:pPr>
            <w:ins w:id="797" w:author="Nánássy László" w:date="2024-05-22T09:09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7020CE" w14:paraId="34D2A002" w14:textId="77777777" w:rsidTr="007A40F1">
        <w:trPr>
          <w:ins w:id="798" w:author="Nánássy László" w:date="2024-05-22T09:09:00Z"/>
        </w:trPr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007020CE" w:rsidP="007A40F1">
            <w:pPr>
              <w:rPr>
                <w:ins w:id="799" w:author="Nánássy László" w:date="2024-05-22T09:09:00Z"/>
              </w:rPr>
            </w:pPr>
            <w:proofErr w:type="spellStart"/>
            <w:ins w:id="800" w:author="Nánássy László" w:date="2024-05-22T09:09:00Z">
              <w:r>
                <w:t>signature</w:t>
              </w:r>
              <w:proofErr w:type="spellEnd"/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007020CE" w:rsidP="007A40F1">
            <w:pPr>
              <w:jc w:val="center"/>
              <w:rPr>
                <w:ins w:id="801" w:author="Nánássy László" w:date="2024-05-22T09:09:00Z"/>
              </w:rPr>
            </w:pPr>
            <w:proofErr w:type="spellStart"/>
            <w:ins w:id="802" w:author="Nánássy László" w:date="2024-05-22T09:09:00Z">
              <w:r>
                <w:t>string</w:t>
              </w:r>
              <w:proofErr w:type="spellEnd"/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007020CE" w:rsidP="007A40F1">
            <w:pPr>
              <w:jc w:val="center"/>
              <w:rPr>
                <w:ins w:id="803" w:author="Nánássy László" w:date="2024-05-22T09:09:00Z"/>
              </w:rPr>
            </w:pPr>
            <w:ins w:id="804" w:author="Nánássy László" w:date="2024-05-22T09:09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77777777" w:rsidR="007020CE" w:rsidRDefault="007020CE" w:rsidP="007020CE">
            <w:pPr>
              <w:rPr>
                <w:ins w:id="805" w:author="Nánássy László" w:date="2024-05-22T09:10:00Z"/>
              </w:rPr>
            </w:pPr>
            <w:ins w:id="806" w:author="Nánássy László" w:date="2024-05-22T09:10:00Z">
              <w:r>
                <w:t xml:space="preserve">Felhasználó regisztráció aktiválás aláírása. </w:t>
              </w:r>
            </w:ins>
          </w:p>
          <w:p w14:paraId="0BAF054E" w14:textId="77777777" w:rsidR="007020CE" w:rsidRDefault="007020CE" w:rsidP="007020CE">
            <w:pPr>
              <w:rPr>
                <w:ins w:id="807" w:author="Nánássy László" w:date="2024-05-22T09:11:00Z"/>
              </w:rPr>
            </w:pPr>
            <w:ins w:id="808" w:author="Nánássy László" w:date="2024-05-22T09:10:00Z">
              <w:r>
                <w:t>Aláírás képzése:</w:t>
              </w:r>
            </w:ins>
            <w:ins w:id="809" w:author="Nánássy László" w:date="2024-05-22T09:11:00Z">
              <w:r>
                <w:t xml:space="preserve"> </w:t>
              </w:r>
            </w:ins>
          </w:p>
          <w:p w14:paraId="7806B820" w14:textId="5DFA0164" w:rsidR="007020CE" w:rsidRPr="00D4717D" w:rsidRDefault="007020CE" w:rsidP="007020CE">
            <w:pPr>
              <w:rPr>
                <w:ins w:id="810" w:author="Nánássy László" w:date="2024-05-22T09:09:00Z"/>
              </w:rPr>
            </w:pPr>
            <w:ins w:id="811" w:author="Nánássy László" w:date="2024-05-22T09:10:00Z">
              <w:del w:id="812" w:author="Budai-Kiss Tamás" w:date="2024-06-05T11:16:00Z">
                <w:r w:rsidDel="008B4057">
                  <w:delText>SHA3-</w:delText>
                </w:r>
              </w:del>
            </w:ins>
            <w:ins w:id="813" w:author="Nánássy László" w:date="2024-06-03T07:35:00Z">
              <w:del w:id="814" w:author="Budai-Kiss Tamás" w:date="2024-06-05T11:16:00Z">
                <w:r w:rsidR="001E1740" w:rsidDel="008B4057">
                  <w:delText>256</w:delText>
                </w:r>
              </w:del>
            </w:ins>
            <w:ins w:id="815" w:author="Budai-Kiss Tamás" w:date="2024-06-05T11:16:00Z">
              <w:r w:rsidR="008B4057">
                <w:t>SHA2-256</w:t>
              </w:r>
            </w:ins>
            <w:ins w:id="816" w:author="Nánássy László" w:date="2024-05-22T09:10:00Z">
              <w:r>
                <w:t>(</w:t>
              </w:r>
              <w:proofErr w:type="spellStart"/>
              <w:r>
                <w:t>username+clientId+signature_key</w:t>
              </w:r>
              <w:proofErr w:type="spellEnd"/>
              <w:r>
                <w:t>)</w:t>
              </w:r>
            </w:ins>
          </w:p>
        </w:tc>
      </w:tr>
    </w:tbl>
    <w:p w14:paraId="0F513449" w14:textId="02703F63" w:rsidR="007020CE" w:rsidRDefault="007020CE" w:rsidP="007020CE">
      <w:pPr>
        <w:rPr>
          <w:ins w:id="817" w:author="Nánássy László" w:date="2024-06-06T12:32:00Z"/>
        </w:rPr>
      </w:pPr>
    </w:p>
    <w:p w14:paraId="273C6074" w14:textId="134B1C11" w:rsidR="00EB28E0" w:rsidRDefault="00EB28E0" w:rsidP="007020CE">
      <w:pPr>
        <w:rPr>
          <w:ins w:id="818" w:author="Nánássy László" w:date="2024-05-22T09:09:00Z"/>
        </w:rPr>
      </w:pPr>
      <w:ins w:id="819" w:author="Nánássy László" w:date="2024-06-06T12:32:00Z">
        <w:r>
          <w:t>Tájékoztatásként a használt, de az interfészen nem előírt minták:</w:t>
        </w:r>
      </w:ins>
    </w:p>
    <w:tbl>
      <w:tblPr>
        <w:tblStyle w:val="Rcsostblzat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  <w:tblPrChange w:id="820" w:author="Nánássy László" w:date="2024-06-04T15:58:00Z">
          <w:tblPr>
            <w:tblStyle w:val="Rcsostblzat"/>
            <w:tblW w:w="495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40"/>
        <w:gridCol w:w="1249"/>
        <w:gridCol w:w="2665"/>
        <w:gridCol w:w="1560"/>
        <w:tblGridChange w:id="821">
          <w:tblGrid>
            <w:gridCol w:w="1440"/>
            <w:gridCol w:w="1957"/>
            <w:gridCol w:w="1957"/>
            <w:gridCol w:w="1560"/>
          </w:tblGrid>
        </w:tblGridChange>
      </w:tblGrid>
      <w:tr w:rsidR="00BA7D89" w14:paraId="3665FC0B" w14:textId="77777777" w:rsidTr="008C63EB">
        <w:trPr>
          <w:ins w:id="822" w:author="Nánássy László" w:date="2024-05-22T09:09:00Z"/>
        </w:trPr>
        <w:tc>
          <w:tcPr>
            <w:tcW w:w="1440" w:type="dxa"/>
            <w:shd w:val="clear" w:color="auto" w:fill="D0CECE" w:themeFill="background2" w:themeFillShade="E6"/>
            <w:tcPrChange w:id="823" w:author="Nánássy László" w:date="2024-06-04T15:58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394F99E7" w14:textId="77777777" w:rsidR="00BA7D89" w:rsidRPr="00B30389" w:rsidRDefault="00BA7D89" w:rsidP="007A40F1">
            <w:pPr>
              <w:jc w:val="center"/>
              <w:rPr>
                <w:ins w:id="824" w:author="Nánássy László" w:date="2024-05-22T09:09:00Z"/>
                <w:b/>
                <w:bCs/>
              </w:rPr>
            </w:pPr>
            <w:ins w:id="825" w:author="Nánássy László" w:date="2024-05-22T09:09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249" w:type="dxa"/>
            <w:shd w:val="clear" w:color="auto" w:fill="D0CECE" w:themeFill="background2" w:themeFillShade="E6"/>
            <w:tcPrChange w:id="826" w:author="Nánássy László" w:date="2024-06-04T15:58:00Z">
              <w:tcPr>
                <w:tcW w:w="1957" w:type="dxa"/>
                <w:shd w:val="clear" w:color="auto" w:fill="D9D9D9" w:themeFill="background1" w:themeFillShade="D9"/>
              </w:tcPr>
            </w:tcPrChange>
          </w:tcPr>
          <w:p w14:paraId="40A1DB14" w14:textId="180ED09E" w:rsidR="00BA7D89" w:rsidRDefault="00BA7D89" w:rsidP="007A40F1">
            <w:pPr>
              <w:jc w:val="center"/>
              <w:rPr>
                <w:ins w:id="827" w:author="Nánássy László" w:date="2024-06-04T10:31:00Z"/>
                <w:b/>
                <w:bCs/>
              </w:rPr>
            </w:pPr>
            <w:ins w:id="828" w:author="Nánássy László" w:date="2024-06-04T10:31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0CECE" w:themeFill="background2" w:themeFillShade="E6"/>
            <w:tcPrChange w:id="829" w:author="Nánássy László" w:date="2024-06-04T15:58:00Z">
              <w:tcPr>
                <w:tcW w:w="1957" w:type="dxa"/>
                <w:shd w:val="clear" w:color="auto" w:fill="D9D9D9" w:themeFill="background1" w:themeFillShade="D9"/>
              </w:tcPr>
            </w:tcPrChange>
          </w:tcPr>
          <w:p w14:paraId="3DD01466" w14:textId="09A2ABB4" w:rsidR="00BA7D89" w:rsidRPr="00B30389" w:rsidRDefault="00BA7D89" w:rsidP="007A40F1">
            <w:pPr>
              <w:jc w:val="center"/>
              <w:rPr>
                <w:ins w:id="830" w:author="Nánássy László" w:date="2024-05-22T09:09:00Z"/>
                <w:b/>
                <w:bCs/>
              </w:rPr>
            </w:pPr>
            <w:ins w:id="831" w:author="Nánássy László" w:date="2024-05-22T09:09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0CECE" w:themeFill="background2" w:themeFillShade="E6"/>
            <w:tcPrChange w:id="832" w:author="Nánássy László" w:date="2024-06-04T15:58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72AB72F4" w14:textId="77777777" w:rsidR="00BA7D89" w:rsidRPr="00B30389" w:rsidRDefault="00BA7D89" w:rsidP="007A40F1">
            <w:pPr>
              <w:jc w:val="center"/>
              <w:rPr>
                <w:ins w:id="833" w:author="Nánássy László" w:date="2024-05-22T09:09:00Z"/>
                <w:b/>
                <w:bCs/>
              </w:rPr>
            </w:pPr>
            <w:ins w:id="834" w:author="Nánássy László" w:date="2024-05-22T09:09:00Z">
              <w:r>
                <w:rPr>
                  <w:b/>
                  <w:bCs/>
                </w:rPr>
                <w:t>alapérték</w:t>
              </w:r>
            </w:ins>
          </w:p>
        </w:tc>
      </w:tr>
      <w:tr w:rsidR="00BA7D89" w14:paraId="05DCD2A7" w14:textId="77777777" w:rsidTr="008C63EB">
        <w:trPr>
          <w:ins w:id="835" w:author="Nánássy László" w:date="2024-05-22T09:09:00Z"/>
        </w:trPr>
        <w:tc>
          <w:tcPr>
            <w:tcW w:w="1440" w:type="dxa"/>
            <w:shd w:val="clear" w:color="auto" w:fill="D0CECE" w:themeFill="background2" w:themeFillShade="E6"/>
            <w:tcPrChange w:id="836" w:author="Nánássy László" w:date="2024-06-04T15:58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01830027" w14:textId="6D8D470B" w:rsidR="00BA7D89" w:rsidRPr="00D4717D" w:rsidRDefault="00BA7D89" w:rsidP="007A40F1">
            <w:pPr>
              <w:rPr>
                <w:ins w:id="837" w:author="Nánássy László" w:date="2024-05-22T09:09:00Z"/>
              </w:rPr>
            </w:pPr>
            <w:proofErr w:type="spellStart"/>
            <w:ins w:id="838" w:author="Nánássy László" w:date="2024-05-22T09:11:00Z">
              <w:r>
                <w:t>signature</w:t>
              </w:r>
            </w:ins>
            <w:proofErr w:type="spellEnd"/>
          </w:p>
        </w:tc>
        <w:tc>
          <w:tcPr>
            <w:tcW w:w="1249" w:type="dxa"/>
            <w:shd w:val="clear" w:color="auto" w:fill="D0CECE" w:themeFill="background2" w:themeFillShade="E6"/>
            <w:tcPrChange w:id="839" w:author="Nánássy László" w:date="2024-06-04T15:58:00Z">
              <w:tcPr>
                <w:tcW w:w="1957" w:type="dxa"/>
                <w:shd w:val="clear" w:color="auto" w:fill="D9D9D9" w:themeFill="background1" w:themeFillShade="D9"/>
              </w:tcPr>
            </w:tcPrChange>
          </w:tcPr>
          <w:p w14:paraId="6AD87BFB" w14:textId="18C65AE1" w:rsidR="00BA7D89" w:rsidRPr="001C1E43" w:rsidRDefault="0001241C" w:rsidP="007A40F1">
            <w:pPr>
              <w:jc w:val="center"/>
              <w:rPr>
                <w:ins w:id="840" w:author="Nánássy László" w:date="2024-06-04T10:31:00Z"/>
              </w:rPr>
            </w:pPr>
            <w:ins w:id="841" w:author="Budai-Kiss Tamás" w:date="2024-06-05T11:20:00Z">
              <w:r>
                <w:t>4</w:t>
              </w:r>
            </w:ins>
            <w:ins w:id="842" w:author="Budai-Kiss Tamás" w:date="2024-06-05T11:21:00Z">
              <w:r>
                <w:t>4</w:t>
              </w:r>
            </w:ins>
            <w:ins w:id="843" w:author="Budai-Kiss Tamás" w:date="2024-06-05T11:20:00Z">
              <w:r>
                <w:t>-</w:t>
              </w:r>
            </w:ins>
            <w:ins w:id="844" w:author="Nánássy László" w:date="2024-06-04T10:31:00Z">
              <w:r w:rsidR="00BA7D89">
                <w:t>64</w:t>
              </w:r>
            </w:ins>
          </w:p>
        </w:tc>
        <w:tc>
          <w:tcPr>
            <w:tcW w:w="2665" w:type="dxa"/>
            <w:shd w:val="clear" w:color="auto" w:fill="D0CECE" w:themeFill="background2" w:themeFillShade="E6"/>
            <w:tcPrChange w:id="845" w:author="Nánássy László" w:date="2024-06-04T15:58:00Z">
              <w:tcPr>
                <w:tcW w:w="1957" w:type="dxa"/>
                <w:shd w:val="clear" w:color="auto" w:fill="D9D9D9" w:themeFill="background1" w:themeFillShade="D9"/>
              </w:tcPr>
            </w:tcPrChange>
          </w:tcPr>
          <w:p w14:paraId="19A97697" w14:textId="004CD175" w:rsidR="00BA7D89" w:rsidRPr="00D4717D" w:rsidRDefault="00BA7D89" w:rsidP="007A40F1">
            <w:pPr>
              <w:jc w:val="center"/>
              <w:rPr>
                <w:ins w:id="846" w:author="Nánássy László" w:date="2024-05-22T09:09:00Z"/>
              </w:rPr>
            </w:pPr>
            <w:ins w:id="847" w:author="Nánássy László" w:date="2024-05-24T15:28:00Z">
              <w:r w:rsidRPr="001C1E43">
                <w:t>[0-9a-fA-</w:t>
              </w:r>
              <w:proofErr w:type="gramStart"/>
              <w:r w:rsidRPr="001C1E43">
                <w:t>F]{</w:t>
              </w:r>
            </w:ins>
            <w:proofErr w:type="gramEnd"/>
            <w:ins w:id="848" w:author="Budai-Kiss Tamás" w:date="2024-06-05T11:21:00Z">
              <w:r w:rsidR="0001241C">
                <w:t>44-</w:t>
              </w:r>
            </w:ins>
            <w:ins w:id="849" w:author="Nánássy László" w:date="2024-06-04T10:30:00Z">
              <w:r>
                <w:t>64</w:t>
              </w:r>
            </w:ins>
            <w:ins w:id="850" w:author="Nánássy László" w:date="2024-05-24T15:27:00Z">
              <w:r>
                <w:t>}</w:t>
              </w:r>
            </w:ins>
          </w:p>
        </w:tc>
        <w:tc>
          <w:tcPr>
            <w:tcW w:w="1560" w:type="dxa"/>
            <w:shd w:val="clear" w:color="auto" w:fill="D0CECE" w:themeFill="background2" w:themeFillShade="E6"/>
            <w:tcPrChange w:id="851" w:author="Nánássy László" w:date="2024-06-04T15:58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15374EF5" w14:textId="77777777" w:rsidR="00BA7D89" w:rsidRPr="00D4717D" w:rsidRDefault="00BA7D89" w:rsidP="007A40F1">
            <w:pPr>
              <w:jc w:val="center"/>
              <w:rPr>
                <w:ins w:id="852" w:author="Nánássy László" w:date="2024-05-22T09:09:00Z"/>
              </w:rPr>
            </w:pPr>
            <w:ins w:id="853" w:author="Nánássy László" w:date="2024-05-22T09:09:00Z">
              <w:r>
                <w:t>-</w:t>
              </w:r>
            </w:ins>
          </w:p>
        </w:tc>
      </w:tr>
    </w:tbl>
    <w:p w14:paraId="279D3CAB" w14:textId="238CBB48" w:rsidR="007020CE" w:rsidDel="00EB28E0" w:rsidRDefault="007020CE" w:rsidP="00F8343B">
      <w:pPr>
        <w:rPr>
          <w:del w:id="854" w:author="Nánássy László" w:date="2024-06-06T12:32:00Z"/>
        </w:rPr>
      </w:pPr>
    </w:p>
    <w:p w14:paraId="68F98787" w14:textId="77777777" w:rsidR="00EB28E0" w:rsidRDefault="00EB28E0">
      <w:pPr>
        <w:rPr>
          <w:ins w:id="855" w:author="Nánássy László" w:date="2024-06-06T12:32:00Z"/>
        </w:rPr>
        <w:pPrChange w:id="856" w:author="Nánássy László" w:date="2024-05-22T09:09:00Z">
          <w:pPr>
            <w:pStyle w:val="Listaszerbekezds"/>
            <w:ind w:left="360"/>
          </w:pPr>
        </w:pPrChange>
      </w:pPr>
    </w:p>
    <w:p w14:paraId="48499AAF" w14:textId="0E9DEB0E" w:rsidR="00C766B5" w:rsidDel="00EB28E0" w:rsidRDefault="00F8343B" w:rsidP="00CB56A1">
      <w:pPr>
        <w:rPr>
          <w:del w:id="857" w:author="Nánássy László" w:date="2024-06-06T12:32:00Z"/>
        </w:rPr>
      </w:pPr>
      <w:del w:id="858" w:author="Nánássy László" w:date="2024-06-04T10:20:00Z">
        <w:r w:rsidDel="00E23635">
          <w:rPr>
            <w:noProof/>
          </w:rPr>
          <w:drawing>
            <wp:inline distT="0" distB="0" distL="0" distR="0" wp14:anchorId="59171EBE" wp14:editId="5B4F38BF">
              <wp:extent cx="5762625" cy="1103630"/>
              <wp:effectExtent l="0" t="0" r="9525" b="1270"/>
              <wp:docPr id="232690758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2690758" name="Kép 1" descr="A képen szöveg, képernyőkép, Betűtípus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103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ABFFC92" w14:textId="48E4CD74" w:rsidR="00C766B5" w:rsidDel="00EB28E0" w:rsidRDefault="00C766B5">
      <w:pPr>
        <w:rPr>
          <w:del w:id="859" w:author="Nánássy László" w:date="2024-06-06T12:32:00Z"/>
        </w:rPr>
        <w:pPrChange w:id="860" w:author="Nánássy László" w:date="2024-06-06T12:32:00Z">
          <w:pPr>
            <w:pStyle w:val="Listaszerbekezds"/>
            <w:ind w:left="360"/>
          </w:pPr>
        </w:pPrChange>
      </w:pPr>
    </w:p>
    <w:p w14:paraId="42495471" w14:textId="77777777" w:rsidR="00C766B5" w:rsidRPr="00F8343B" w:rsidRDefault="00C766B5" w:rsidP="00F8343B">
      <w:pPr>
        <w:rPr>
          <w:b/>
          <w:bCs/>
          <w:u w:val="single"/>
        </w:rPr>
      </w:pPr>
      <w:r w:rsidRPr="00F8343B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pPr>
        <w:rPr>
          <w:ins w:id="861" w:author="Nánássy László" w:date="2024-06-04T10:21:00Z"/>
        </w:rPr>
      </w:pPr>
      <w:r>
        <w:rPr>
          <w:noProof/>
        </w:rPr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2887B237" w:rsidR="007C226A" w:rsidRDefault="007C226A" w:rsidP="007C226A">
      <w:pPr>
        <w:rPr>
          <w:ins w:id="862" w:author="Nánássy László" w:date="2024-06-04T10:21:00Z"/>
        </w:rPr>
      </w:pPr>
      <w:ins w:id="863" w:author="Nánássy László" w:date="2024-06-04T10:21:00Z">
        <w:r>
          <w:t xml:space="preserve">Az </w:t>
        </w:r>
        <w:proofErr w:type="spellStart"/>
        <w:r>
          <w:t>Ac</w:t>
        </w:r>
      </w:ins>
      <w:ins w:id="864" w:author="Nánássy László" w:date="2024-06-04T10:22:00Z">
        <w:r>
          <w:t>tivateRegistration</w:t>
        </w:r>
      </w:ins>
      <w:ins w:id="865" w:author="Nánássy László" w:date="2024-06-04T10:21:00Z"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</w:t>
        </w:r>
      </w:ins>
      <w:ins w:id="866" w:author="Nánássy László" w:date="2024-06-04T10:49:00Z">
        <w:r w:rsidR="00B8049D">
          <w:t xml:space="preserve">attribútumai </w:t>
        </w:r>
      </w:ins>
      <w:ins w:id="867" w:author="Nánássy László" w:date="2024-06-04T10:21:00Z">
        <w:r>
          <w:t>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868" w:author="Nánássy László" w:date="2024-06-04T10:23:00Z">
          <w:tblPr>
            <w:tblStyle w:val="Rcsostblzat"/>
            <w:tblW w:w="906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838"/>
        <w:gridCol w:w="2834"/>
        <w:gridCol w:w="1135"/>
        <w:gridCol w:w="3260"/>
        <w:tblGridChange w:id="869">
          <w:tblGrid>
            <w:gridCol w:w="1838"/>
            <w:gridCol w:w="708"/>
            <w:gridCol w:w="2126"/>
            <w:gridCol w:w="998"/>
            <w:gridCol w:w="3397"/>
          </w:tblGrid>
        </w:tblGridChange>
      </w:tblGrid>
      <w:tr w:rsidR="007C226A" w14:paraId="61F5221B" w14:textId="77777777" w:rsidTr="007C226A">
        <w:trPr>
          <w:ins w:id="870" w:author="Nánássy László" w:date="2024-06-04T10:21:00Z"/>
        </w:trPr>
        <w:tc>
          <w:tcPr>
            <w:tcW w:w="1838" w:type="dxa"/>
            <w:shd w:val="clear" w:color="auto" w:fill="D9D9D9" w:themeFill="background1" w:themeFillShade="D9"/>
            <w:tcPrChange w:id="871" w:author="Nánássy László" w:date="2024-06-04T10:23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53F9204C" w14:textId="77777777" w:rsidR="007C226A" w:rsidRPr="00B30389" w:rsidRDefault="007C226A" w:rsidP="00194AF4">
            <w:pPr>
              <w:jc w:val="center"/>
              <w:rPr>
                <w:ins w:id="872" w:author="Nánássy László" w:date="2024-06-04T10:21:00Z"/>
                <w:b/>
                <w:bCs/>
              </w:rPr>
            </w:pPr>
            <w:ins w:id="873" w:author="Nánássy László" w:date="2024-06-04T10:21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2834" w:type="dxa"/>
            <w:shd w:val="clear" w:color="auto" w:fill="D9D9D9" w:themeFill="background1" w:themeFillShade="D9"/>
            <w:tcPrChange w:id="874" w:author="Nánássy László" w:date="2024-06-04T10:23:00Z">
              <w:tcPr>
                <w:tcW w:w="2834" w:type="dxa"/>
                <w:gridSpan w:val="2"/>
                <w:shd w:val="clear" w:color="auto" w:fill="D9D9D9" w:themeFill="background1" w:themeFillShade="D9"/>
              </w:tcPr>
            </w:tcPrChange>
          </w:tcPr>
          <w:p w14:paraId="1758EB2A" w14:textId="77777777" w:rsidR="007C226A" w:rsidRPr="00B30389" w:rsidRDefault="007C226A" w:rsidP="00194AF4">
            <w:pPr>
              <w:jc w:val="center"/>
              <w:rPr>
                <w:ins w:id="875" w:author="Nánássy László" w:date="2024-06-04T10:21:00Z"/>
                <w:b/>
                <w:bCs/>
              </w:rPr>
            </w:pPr>
            <w:ins w:id="876" w:author="Nánássy László" w:date="2024-06-04T10:21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5" w:type="dxa"/>
            <w:shd w:val="clear" w:color="auto" w:fill="D9D9D9" w:themeFill="background1" w:themeFillShade="D9"/>
            <w:tcPrChange w:id="877" w:author="Nánássy László" w:date="2024-06-04T10:23:00Z">
              <w:tcPr>
                <w:tcW w:w="998" w:type="dxa"/>
                <w:shd w:val="clear" w:color="auto" w:fill="D9D9D9" w:themeFill="background1" w:themeFillShade="D9"/>
              </w:tcPr>
            </w:tcPrChange>
          </w:tcPr>
          <w:p w14:paraId="49425EC8" w14:textId="77777777" w:rsidR="007C226A" w:rsidRPr="00B30389" w:rsidRDefault="007C226A" w:rsidP="00194AF4">
            <w:pPr>
              <w:jc w:val="center"/>
              <w:rPr>
                <w:ins w:id="878" w:author="Nánássy László" w:date="2024-06-04T10:21:00Z"/>
                <w:b/>
                <w:bCs/>
              </w:rPr>
            </w:pPr>
            <w:ins w:id="879" w:author="Nánássy László" w:date="2024-06-04T10:21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  <w:tcPrChange w:id="880" w:author="Nánássy László" w:date="2024-06-04T10:23:00Z">
              <w:tcPr>
                <w:tcW w:w="3397" w:type="dxa"/>
                <w:shd w:val="clear" w:color="auto" w:fill="D9D9D9" w:themeFill="background1" w:themeFillShade="D9"/>
              </w:tcPr>
            </w:tcPrChange>
          </w:tcPr>
          <w:p w14:paraId="123B0529" w14:textId="77777777" w:rsidR="007C226A" w:rsidRPr="00B30389" w:rsidRDefault="007C226A" w:rsidP="00194AF4">
            <w:pPr>
              <w:jc w:val="center"/>
              <w:rPr>
                <w:ins w:id="881" w:author="Nánássy László" w:date="2024-06-04T10:21:00Z"/>
                <w:b/>
                <w:bCs/>
              </w:rPr>
            </w:pPr>
            <w:ins w:id="882" w:author="Nánássy László" w:date="2024-06-04T10:21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7C226A" w14:paraId="461C2CA0" w14:textId="77777777" w:rsidTr="007C226A">
        <w:trPr>
          <w:ins w:id="883" w:author="Nánássy László" w:date="2024-06-04T10:21:00Z"/>
        </w:trPr>
        <w:tc>
          <w:tcPr>
            <w:tcW w:w="1838" w:type="dxa"/>
            <w:shd w:val="clear" w:color="auto" w:fill="D9D9D9" w:themeFill="background1" w:themeFillShade="D9"/>
            <w:tcPrChange w:id="884" w:author="Nánássy László" w:date="2024-06-04T10:23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3C909791" w14:textId="77777777" w:rsidR="007C226A" w:rsidRPr="000D6741" w:rsidRDefault="007C226A" w:rsidP="00194AF4">
            <w:pPr>
              <w:rPr>
                <w:ins w:id="885" w:author="Nánássy László" w:date="2024-06-04T10:21:00Z"/>
              </w:rPr>
            </w:pPr>
            <w:proofErr w:type="spellStart"/>
            <w:ins w:id="886" w:author="Nánássy László" w:date="2024-06-04T10:21:00Z">
              <w:r>
                <w:t>resultCode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  <w:tcPrChange w:id="887" w:author="Nánássy László" w:date="2024-06-04T10:23:00Z">
              <w:tcPr>
                <w:tcW w:w="2834" w:type="dxa"/>
                <w:gridSpan w:val="2"/>
                <w:shd w:val="clear" w:color="auto" w:fill="D9D9D9" w:themeFill="background1" w:themeFillShade="D9"/>
              </w:tcPr>
            </w:tcPrChange>
          </w:tcPr>
          <w:p w14:paraId="12136E05" w14:textId="26721FCA" w:rsidR="007C226A" w:rsidRDefault="007C226A" w:rsidP="00194AF4">
            <w:pPr>
              <w:jc w:val="center"/>
              <w:rPr>
                <w:ins w:id="888" w:author="Nánássy László" w:date="2024-06-04T10:21:00Z"/>
              </w:rPr>
            </w:pPr>
            <w:proofErr w:type="spellStart"/>
            <w:ins w:id="889" w:author="Nánássy László" w:date="2024-06-04T10:22:00Z">
              <w:r>
                <w:t>ActivateRegistration</w:t>
              </w:r>
            </w:ins>
            <w:ins w:id="890" w:author="Nánássy László" w:date="2024-06-04T10:21:00Z">
              <w:r>
                <w:t>Result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  <w:tcPrChange w:id="891" w:author="Nánássy László" w:date="2024-06-04T10:23:00Z">
              <w:tcPr>
                <w:tcW w:w="998" w:type="dxa"/>
                <w:shd w:val="clear" w:color="auto" w:fill="D9D9D9" w:themeFill="background1" w:themeFillShade="D9"/>
              </w:tcPr>
            </w:tcPrChange>
          </w:tcPr>
          <w:p w14:paraId="0E706F37" w14:textId="77777777" w:rsidR="007C226A" w:rsidRDefault="007C226A" w:rsidP="00194AF4">
            <w:pPr>
              <w:jc w:val="center"/>
              <w:rPr>
                <w:ins w:id="892" w:author="Nánássy László" w:date="2024-06-04T10:21:00Z"/>
              </w:rPr>
            </w:pPr>
            <w:ins w:id="893" w:author="Nánássy László" w:date="2024-06-04T10:21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  <w:tcPrChange w:id="894" w:author="Nánássy László" w:date="2024-06-04T10:23:00Z">
              <w:tcPr>
                <w:tcW w:w="3397" w:type="dxa"/>
                <w:shd w:val="clear" w:color="auto" w:fill="D9D9D9" w:themeFill="background1" w:themeFillShade="D9"/>
              </w:tcPr>
            </w:tcPrChange>
          </w:tcPr>
          <w:p w14:paraId="0A6749B4" w14:textId="77777777" w:rsidR="007C226A" w:rsidRDefault="007C226A" w:rsidP="00194AF4">
            <w:pPr>
              <w:rPr>
                <w:ins w:id="895" w:author="Nánássy László" w:date="2024-06-04T10:21:00Z"/>
              </w:rPr>
            </w:pPr>
            <w:ins w:id="896" w:author="Nánássy László" w:date="2024-06-04T10:21:00Z">
              <w:r>
                <w:t>Válaszkód</w:t>
              </w:r>
            </w:ins>
          </w:p>
        </w:tc>
      </w:tr>
      <w:tr w:rsidR="007C226A" w14:paraId="0BFD527D" w14:textId="77777777" w:rsidTr="007C226A">
        <w:trPr>
          <w:ins w:id="897" w:author="Nánássy László" w:date="2024-06-04T10:21:00Z"/>
        </w:trPr>
        <w:tc>
          <w:tcPr>
            <w:tcW w:w="1838" w:type="dxa"/>
            <w:shd w:val="clear" w:color="auto" w:fill="D9D9D9" w:themeFill="background1" w:themeFillShade="D9"/>
            <w:tcPrChange w:id="898" w:author="Nánássy László" w:date="2024-06-04T10:23:00Z">
              <w:tcPr>
                <w:tcW w:w="2547" w:type="dxa"/>
                <w:gridSpan w:val="2"/>
                <w:shd w:val="clear" w:color="auto" w:fill="D9D9D9" w:themeFill="background1" w:themeFillShade="D9"/>
              </w:tcPr>
            </w:tcPrChange>
          </w:tcPr>
          <w:p w14:paraId="41FFA215" w14:textId="77777777" w:rsidR="007C226A" w:rsidRDefault="007C226A" w:rsidP="00194AF4">
            <w:pPr>
              <w:rPr>
                <w:ins w:id="899" w:author="Nánássy László" w:date="2024-06-04T10:21:00Z"/>
              </w:rPr>
            </w:pPr>
            <w:proofErr w:type="spellStart"/>
            <w:ins w:id="900" w:author="Nánássy László" w:date="2024-06-04T10:21:00Z">
              <w:r>
                <w:t>resultMessage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  <w:tcPrChange w:id="901" w:author="Nánássy László" w:date="2024-06-04T10:23:00Z">
              <w:tcPr>
                <w:tcW w:w="2126" w:type="dxa"/>
                <w:shd w:val="clear" w:color="auto" w:fill="D9D9D9" w:themeFill="background1" w:themeFillShade="D9"/>
              </w:tcPr>
            </w:tcPrChange>
          </w:tcPr>
          <w:p w14:paraId="06F9E815" w14:textId="77777777" w:rsidR="007C226A" w:rsidRDefault="007C226A" w:rsidP="00194AF4">
            <w:pPr>
              <w:jc w:val="center"/>
              <w:rPr>
                <w:ins w:id="902" w:author="Nánássy László" w:date="2024-06-04T10:21:00Z"/>
              </w:rPr>
            </w:pPr>
            <w:proofErr w:type="spellStart"/>
            <w:ins w:id="903" w:author="Nánássy László" w:date="2024-06-04T10:21:00Z">
              <w:r>
                <w:t>string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  <w:tcPrChange w:id="904" w:author="Nánássy László" w:date="2024-06-04T10:23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3C49290C" w14:textId="77777777" w:rsidR="007C226A" w:rsidRDefault="007C226A" w:rsidP="00194AF4">
            <w:pPr>
              <w:jc w:val="center"/>
              <w:rPr>
                <w:ins w:id="905" w:author="Nánássy László" w:date="2024-06-04T10:21:00Z"/>
              </w:rPr>
            </w:pPr>
            <w:ins w:id="906" w:author="Nánássy László" w:date="2024-06-04T10:21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  <w:tcPrChange w:id="907" w:author="Nánássy László" w:date="2024-06-04T10:23:00Z">
              <w:tcPr>
                <w:tcW w:w="3402" w:type="dxa"/>
                <w:shd w:val="clear" w:color="auto" w:fill="D9D9D9" w:themeFill="background1" w:themeFillShade="D9"/>
              </w:tcPr>
            </w:tcPrChange>
          </w:tcPr>
          <w:p w14:paraId="5DB88CC5" w14:textId="77777777" w:rsidR="007C226A" w:rsidRDefault="007C226A" w:rsidP="00194AF4">
            <w:pPr>
              <w:rPr>
                <w:ins w:id="908" w:author="Nánássy László" w:date="2024-06-04T10:21:00Z"/>
              </w:rPr>
            </w:pPr>
            <w:ins w:id="909" w:author="Nánássy László" w:date="2024-06-04T10:21:00Z">
              <w:r>
                <w:t>Válaszüzenet</w:t>
              </w:r>
            </w:ins>
          </w:p>
        </w:tc>
      </w:tr>
    </w:tbl>
    <w:p w14:paraId="027C427B" w14:textId="77777777" w:rsidR="007C226A" w:rsidRDefault="007C226A" w:rsidP="00CB56A1"/>
    <w:p w14:paraId="22246E32" w14:textId="77777777" w:rsidR="00CB1B88" w:rsidRPr="007523CD" w:rsidDel="007C226A" w:rsidRDefault="00CB1B88" w:rsidP="00CB1B88">
      <w:pPr>
        <w:rPr>
          <w:del w:id="910" w:author="Nánássy László" w:date="2024-06-04T10:20:00Z"/>
          <w:b/>
          <w:bCs/>
          <w:u w:val="single"/>
        </w:rPr>
      </w:pPr>
      <w:r w:rsidRPr="007523CD">
        <w:rPr>
          <w:b/>
          <w:bCs/>
          <w:u w:val="single"/>
        </w:rPr>
        <w:t>Válasz</w:t>
      </w:r>
      <w:r>
        <w:rPr>
          <w:b/>
          <w:bCs/>
          <w:u w:val="single"/>
        </w:rPr>
        <w:t>kódok</w:t>
      </w:r>
      <w:r w:rsidRPr="007523CD">
        <w:rPr>
          <w:b/>
          <w:bCs/>
          <w:u w:val="single"/>
        </w:rPr>
        <w:t>:</w:t>
      </w:r>
    </w:p>
    <w:p w14:paraId="6AA42D55" w14:textId="77777777" w:rsidR="00CB1B88" w:rsidDel="0081026B" w:rsidRDefault="00CB1B88" w:rsidP="00CB1B88">
      <w:pPr>
        <w:rPr>
          <w:del w:id="911" w:author="Nánássy László" w:date="2024-06-06T12:34:00Z"/>
        </w:rPr>
      </w:pPr>
    </w:p>
    <w:p w14:paraId="376C066C" w14:textId="510C3E33" w:rsidR="00CB1B88" w:rsidRDefault="00CB1B88" w:rsidP="00CB1B88">
      <w:pPr>
        <w:rPr>
          <w:ins w:id="912" w:author="Nánássy László" w:date="2024-06-04T10:24:00Z"/>
        </w:rPr>
      </w:pPr>
      <w:del w:id="913" w:author="Nánássy László" w:date="2024-06-04T10:20:00Z">
        <w:r w:rsidDel="007C226A">
          <w:rPr>
            <w:noProof/>
          </w:rPr>
          <w:drawing>
            <wp:inline distT="0" distB="0" distL="0" distR="0" wp14:anchorId="5C67E21B" wp14:editId="69B5A841">
              <wp:extent cx="5762625" cy="970915"/>
              <wp:effectExtent l="0" t="0" r="9525" b="635"/>
              <wp:docPr id="1110225687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0225687" name="Kép 1" descr="A képen szöveg, képernyőkép, Betűtípus látható&#10;&#10;Automatikusan generált leírás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970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DBB1AB2" w14:textId="54487DFF" w:rsidR="007C226A" w:rsidRDefault="007C226A" w:rsidP="00CB1B88">
      <w:ins w:id="914" w:author="Nánássy László" w:date="2024-06-04T10:24:00Z">
        <w:r>
          <w:t>A</w:t>
        </w:r>
      </w:ins>
      <w:ins w:id="915" w:author="Nánássy László" w:date="2024-06-04T11:09:00Z">
        <w:r w:rsidR="00C02184">
          <w:t>z</w:t>
        </w:r>
      </w:ins>
      <w:ins w:id="916" w:author="Nánássy László" w:date="2024-06-04T10:24:00Z">
        <w:r>
          <w:t xml:space="preserve"> </w:t>
        </w:r>
        <w:proofErr w:type="spellStart"/>
        <w:r>
          <w:t>ActivateRegistrationResult</w:t>
        </w:r>
        <w:proofErr w:type="spellEnd"/>
        <w:r>
          <w:t xml:space="preserve"> </w:t>
        </w:r>
        <w:proofErr w:type="spellStart"/>
        <w:r>
          <w:t>enum</w:t>
        </w:r>
        <w:proofErr w:type="spellEnd"/>
        <w:r>
          <w:t xml:space="preserve"> lehetséges értékei:</w:t>
        </w:r>
      </w:ins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00CB1B8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00CB1B8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00CB1B88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00CB1B88" w:rsidP="00F47FAB">
            <w:r>
              <w:t>Sikeres felhasználói regisztráció aktiválás.</w:t>
            </w:r>
          </w:p>
        </w:tc>
      </w:tr>
      <w:tr w:rsidR="00CB1B88" w14:paraId="4A575D06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00CB1B88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00CB1B88" w:rsidP="00F47FAB">
            <w:r>
              <w:t>Érvénytelen aláírás.</w:t>
            </w:r>
          </w:p>
        </w:tc>
      </w:tr>
      <w:tr w:rsidR="00CB1B88" w14:paraId="33D27FE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00CB1B88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00CB1B88" w:rsidP="00F47FAB">
            <w:r>
              <w:t>A felhasználó regisztráció már aktiválva van.</w:t>
            </w:r>
          </w:p>
        </w:tc>
      </w:tr>
      <w:tr w:rsidR="00CB1B88" w14:paraId="77F244C6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00CB1B88" w:rsidP="00F47FAB">
            <w:r w:rsidRPr="00BC62A8"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00CB1B88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00E723D8">
      <w:pPr>
        <w:pStyle w:val="Cmsor2"/>
        <w:numPr>
          <w:ilvl w:val="1"/>
          <w:numId w:val="3"/>
        </w:numPr>
      </w:pPr>
      <w:bookmarkStart w:id="917" w:name="_Toc168907153"/>
      <w:proofErr w:type="spellStart"/>
      <w:r>
        <w:t>Token</w:t>
      </w:r>
      <w:proofErr w:type="spellEnd"/>
      <w:r>
        <w:t xml:space="preserve"> </w:t>
      </w:r>
      <w:r w:rsidR="005561D6">
        <w:t>kezelés</w:t>
      </w:r>
      <w:r w:rsidR="00A3418A">
        <w:t xml:space="preserve"> interfésze</w:t>
      </w:r>
      <w:bookmarkEnd w:id="917"/>
    </w:p>
    <w:p w14:paraId="2CDB0F60" w14:textId="4A577694" w:rsidR="005561D6" w:rsidRDefault="005561D6" w:rsidP="005561D6">
      <w:r>
        <w:t xml:space="preserve">Jelenleg csak </w:t>
      </w:r>
      <w:r w:rsidR="0030047A">
        <w:t xml:space="preserve">A </w:t>
      </w:r>
      <w:proofErr w:type="spellStart"/>
      <w:r>
        <w:t>token</w:t>
      </w:r>
      <w:proofErr w:type="spellEnd"/>
      <w:r>
        <w:t xml:space="preserve"> </w:t>
      </w:r>
      <w:r w:rsidR="0030047A">
        <w:t>igénylés</w:t>
      </w:r>
      <w:r w:rsidR="003666DF">
        <w:t xml:space="preserve"> támogatott</w:t>
      </w:r>
      <w:r>
        <w:t xml:space="preserve">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7C6AB14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002C3D9E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002C3D9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002C3D9E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002C3D9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00F47FAB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002C3D9E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2785EC14" w:rsidR="002C3D9E" w:rsidRDefault="00000000" w:rsidP="00F47FAB">
            <w:hyperlink r:id="rId20" w:anchor="/TokenService" w:history="1">
              <w:r w:rsidR="002C3D9E" w:rsidRPr="002D7033">
                <w:rPr>
                  <w:rStyle w:val="Hiperhivatkozs"/>
                </w:rPr>
                <w:t>https://app.swaggerhub.com/apis/NANASSYLASZLO/nav-m2m_common/1.0#/TokenService</w:t>
              </w:r>
            </w:hyperlink>
          </w:p>
        </w:tc>
      </w:tr>
      <w:tr w:rsidR="002C3D9E" w14:paraId="4AAA12A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002C3D9E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002C3D9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00147FA6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918" w:name="_Toc168907154"/>
      <w:proofErr w:type="spellStart"/>
      <w:r>
        <w:rPr>
          <w:i/>
          <w:iCs/>
          <w:sz w:val="24"/>
          <w:szCs w:val="24"/>
        </w:rPr>
        <w:t>Token</w:t>
      </w:r>
      <w:proofErr w:type="spellEnd"/>
      <w:r>
        <w:rPr>
          <w:i/>
          <w:iCs/>
          <w:sz w:val="24"/>
          <w:szCs w:val="24"/>
        </w:rPr>
        <w:t xml:space="preserve"> </w:t>
      </w:r>
      <w:r w:rsidR="002C3D9E">
        <w:rPr>
          <w:i/>
          <w:iCs/>
          <w:sz w:val="24"/>
          <w:szCs w:val="24"/>
        </w:rPr>
        <w:t>igénylés</w:t>
      </w:r>
      <w:r w:rsidR="00A3418A">
        <w:rPr>
          <w:i/>
          <w:iCs/>
          <w:sz w:val="24"/>
          <w:szCs w:val="24"/>
        </w:rPr>
        <w:t xml:space="preserve"> művelete</w:t>
      </w:r>
      <w:bookmarkEnd w:id="918"/>
    </w:p>
    <w:p w14:paraId="6A115381" w14:textId="77777777" w:rsidR="002C3D9E" w:rsidRPr="002C3D9E" w:rsidRDefault="002C3D9E" w:rsidP="002C3D9E">
      <w:pPr>
        <w:rPr>
          <w:b/>
          <w:bCs/>
          <w:u w:val="single"/>
        </w:rPr>
      </w:pPr>
      <w:r w:rsidRPr="002C3D9E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27503B2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002C3D9E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00B25B15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002C3D9E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002C3D9E" w:rsidP="00F47FAB">
            <w:r>
              <w:t>POST</w:t>
            </w:r>
          </w:p>
        </w:tc>
      </w:tr>
      <w:tr w:rsidR="002C3D9E" w14:paraId="09EC486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002C3D9E" w:rsidP="00F47FAB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002C3D9E" w:rsidP="00F47FAB">
            <w:r w:rsidRPr="00D42669">
              <w:t>/NavM2mCommon/</w:t>
            </w:r>
            <w:proofErr w:type="spellStart"/>
            <w:r w:rsidR="00B25B15">
              <w:t>token</w:t>
            </w:r>
            <w:r w:rsidRPr="00D42669">
              <w:t>Service</w:t>
            </w:r>
            <w:proofErr w:type="spellEnd"/>
            <w:r w:rsidRPr="00D42669">
              <w:t>/</w:t>
            </w:r>
            <w:proofErr w:type="spellStart"/>
            <w:r w:rsidR="00B25B15">
              <w:t>Token</w:t>
            </w:r>
            <w:proofErr w:type="spellEnd"/>
          </w:p>
        </w:tc>
      </w:tr>
      <w:tr w:rsidR="002C3D9E" w14:paraId="3235C34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002C3D9E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1499C862" w:rsidR="00B25B15" w:rsidRPr="00D42669" w:rsidRDefault="00000000" w:rsidP="00F47FAB">
            <w:hyperlink r:id="rId21" w:anchor="/TokenService/createToken" w:history="1">
              <w:r w:rsidR="00B25B15" w:rsidRPr="002D7033">
                <w:rPr>
                  <w:rStyle w:val="Hiperhivatkozs"/>
                </w:rPr>
                <w:t>https://app.swaggerhub.com/apis/NANASSYLASZLO/nav-m2m_common/1.0#/TokenService/createToken</w:t>
              </w:r>
            </w:hyperlink>
          </w:p>
        </w:tc>
      </w:tr>
      <w:tr w:rsidR="002C3D9E" w14:paraId="19F5032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002C3D9E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401F13A4" w:rsidR="002C3D9E" w:rsidRDefault="00B25B15" w:rsidP="00693956">
            <w:pPr>
              <w:jc w:val="both"/>
            </w:pPr>
            <w:r>
              <w:t xml:space="preserve">Új </w:t>
            </w:r>
            <w:r w:rsidR="00693956">
              <w:t xml:space="preserve">hozzáférési </w:t>
            </w:r>
            <w:proofErr w:type="spellStart"/>
            <w:r>
              <w:t>token</w:t>
            </w:r>
            <w:proofErr w:type="spellEnd"/>
            <w:r>
              <w:t xml:space="preserve"> igénylését</w:t>
            </w:r>
            <w:r w:rsidR="002C3D9E" w:rsidRPr="00D42669">
              <w:t xml:space="preserve"> biztosító művelet</w:t>
            </w:r>
            <w:r w:rsidR="00693956">
              <w:t>. A kliens ezt kell küldje majd minden műveletben, hogy igazolja a felhasználó jogosultságát a művelet elvégzésére.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002C3D9E" w:rsidP="002C3D9E">
      <w:pPr>
        <w:rPr>
          <w:b/>
          <w:bCs/>
          <w:u w:val="single"/>
        </w:rPr>
      </w:pPr>
      <w:r w:rsidRPr="002C3D9E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00F47FAB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002C3D9E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002C3D9E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002C3D9E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002C3D9E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002C3D9E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00F47FAB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002C3D9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000A4B2A" w:rsidP="00F47FAB">
            <w:proofErr w:type="spellStart"/>
            <w:r>
              <w:t>Cre</w:t>
            </w:r>
            <w:r w:rsidR="00577D12">
              <w:t>a</w:t>
            </w:r>
            <w:r>
              <w:t>teToken</w:t>
            </w:r>
            <w:r w:rsidR="002C3D9E" w:rsidRPr="00F8343B">
              <w:t>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002C3D9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002C3D9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002C3D9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>
      <w:pPr>
        <w:rPr>
          <w:ins w:id="919" w:author="Nánássy László" w:date="2024-06-04T10:48:00Z"/>
        </w:rPr>
      </w:pPr>
    </w:p>
    <w:p w14:paraId="1B13EE3E" w14:textId="0ECEC6F0" w:rsidR="00B8049D" w:rsidRDefault="00B8049D" w:rsidP="00B8049D">
      <w:pPr>
        <w:rPr>
          <w:ins w:id="920" w:author="Nánássy László" w:date="2024-06-04T10:48:00Z"/>
        </w:rPr>
      </w:pPr>
      <w:ins w:id="921" w:author="Nánássy László" w:date="2024-06-04T10:48:00Z">
        <w:r>
          <w:t xml:space="preserve">A </w:t>
        </w:r>
      </w:ins>
      <w:proofErr w:type="spellStart"/>
      <w:ins w:id="922" w:author="Nánássy László" w:date="2024-06-04T10:49:00Z">
        <w:r>
          <w:t>CreateToken</w:t>
        </w:r>
        <w:r w:rsidRPr="00F8343B">
          <w:t>RequestType</w:t>
        </w:r>
        <w:proofErr w:type="spellEnd"/>
        <w:r>
          <w:t xml:space="preserve"> attribútumai</w:t>
        </w:r>
      </w:ins>
      <w:ins w:id="923" w:author="Nánássy László" w:date="2024-06-04T10:48:00Z">
        <w:r>
          <w:t xml:space="preserve">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00194AF4">
        <w:trPr>
          <w:ins w:id="924" w:author="Nánássy László" w:date="2024-06-04T10:48:00Z"/>
        </w:trPr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00B8049D" w:rsidP="00194AF4">
            <w:pPr>
              <w:jc w:val="center"/>
              <w:rPr>
                <w:ins w:id="925" w:author="Nánássy László" w:date="2024-06-04T10:48:00Z"/>
                <w:b/>
                <w:bCs/>
              </w:rPr>
            </w:pPr>
            <w:ins w:id="926" w:author="Nánássy László" w:date="2024-06-04T10:48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00B8049D" w:rsidP="00194AF4">
            <w:pPr>
              <w:jc w:val="center"/>
              <w:rPr>
                <w:ins w:id="927" w:author="Nánássy László" w:date="2024-06-04T10:48:00Z"/>
                <w:b/>
                <w:bCs/>
              </w:rPr>
            </w:pPr>
            <w:ins w:id="928" w:author="Nánássy László" w:date="2024-06-04T10:48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00B8049D" w:rsidP="00194AF4">
            <w:pPr>
              <w:jc w:val="center"/>
              <w:rPr>
                <w:ins w:id="929" w:author="Nánássy László" w:date="2024-06-04T10:48:00Z"/>
                <w:b/>
                <w:bCs/>
              </w:rPr>
            </w:pPr>
            <w:ins w:id="930" w:author="Nánássy László" w:date="2024-06-04T10:48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00B8049D" w:rsidP="00194AF4">
            <w:pPr>
              <w:jc w:val="center"/>
              <w:rPr>
                <w:ins w:id="931" w:author="Nánássy László" w:date="2024-06-04T10:48:00Z"/>
                <w:b/>
                <w:bCs/>
              </w:rPr>
            </w:pPr>
            <w:ins w:id="932" w:author="Nánássy László" w:date="2024-06-04T10:48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B8049D" w14:paraId="52162DDE" w14:textId="77777777" w:rsidTr="00194AF4">
        <w:trPr>
          <w:ins w:id="933" w:author="Nánássy László" w:date="2024-06-04T10:48:00Z"/>
        </w:trPr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00E874D8" w:rsidP="00194AF4">
            <w:pPr>
              <w:rPr>
                <w:ins w:id="934" w:author="Nánássy László" w:date="2024-06-04T10:48:00Z"/>
              </w:rPr>
            </w:pPr>
            <w:proofErr w:type="spellStart"/>
            <w:ins w:id="935" w:author="Nánássy László" w:date="2024-06-04T10:51:00Z">
              <w:r w:rsidRPr="00E874D8">
                <w:t>clientId</w:t>
              </w:r>
            </w:ins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00B8049D" w:rsidP="00194AF4">
            <w:pPr>
              <w:jc w:val="center"/>
              <w:rPr>
                <w:ins w:id="936" w:author="Nánássy László" w:date="2024-06-04T10:48:00Z"/>
              </w:rPr>
            </w:pPr>
            <w:proofErr w:type="spellStart"/>
            <w:ins w:id="937" w:author="Nánássy László" w:date="2024-06-04T10:48:00Z">
              <w:r>
                <w:t>string</w:t>
              </w:r>
              <w:proofErr w:type="spellEnd"/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00B8049D" w:rsidP="00194AF4">
            <w:pPr>
              <w:jc w:val="center"/>
              <w:rPr>
                <w:ins w:id="938" w:author="Nánássy László" w:date="2024-06-04T10:48:00Z"/>
              </w:rPr>
            </w:pPr>
            <w:ins w:id="939" w:author="Nánássy László" w:date="2024-06-04T10:48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00E874D8" w:rsidP="00194AF4">
            <w:pPr>
              <w:rPr>
                <w:ins w:id="940" w:author="Nánássy László" w:date="2024-06-04T10:48:00Z"/>
              </w:rPr>
            </w:pPr>
            <w:ins w:id="941" w:author="Nánássy László" w:date="2024-06-04T10:52:00Z">
              <w:r w:rsidRPr="00E874D8">
                <w:t>Kliens azonosító</w:t>
              </w:r>
            </w:ins>
          </w:p>
        </w:tc>
      </w:tr>
      <w:tr w:rsidR="00E874D8" w14:paraId="40E8BA23" w14:textId="77777777" w:rsidTr="00194AF4">
        <w:trPr>
          <w:ins w:id="942" w:author="Nánássy László" w:date="2024-06-04T10:52:00Z"/>
        </w:trPr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00E874D8" w:rsidP="00194AF4">
            <w:pPr>
              <w:rPr>
                <w:ins w:id="943" w:author="Nánássy László" w:date="2024-06-04T10:52:00Z"/>
              </w:rPr>
            </w:pPr>
            <w:proofErr w:type="spellStart"/>
            <w:ins w:id="944" w:author="Nánássy László" w:date="2024-06-04T10:52:00Z">
              <w:r w:rsidRPr="00E874D8">
                <w:t>clientSecret</w:t>
              </w:r>
              <w:proofErr w:type="spellEnd"/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00E874D8" w:rsidP="00194AF4">
            <w:pPr>
              <w:jc w:val="center"/>
              <w:rPr>
                <w:ins w:id="945" w:author="Nánássy László" w:date="2024-06-04T10:52:00Z"/>
              </w:rPr>
            </w:pPr>
            <w:proofErr w:type="spellStart"/>
            <w:ins w:id="946" w:author="Nánássy László" w:date="2024-06-04T10:52:00Z">
              <w:r>
                <w:t>string</w:t>
              </w:r>
              <w:proofErr w:type="spellEnd"/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00E874D8" w:rsidP="00194AF4">
            <w:pPr>
              <w:jc w:val="center"/>
              <w:rPr>
                <w:ins w:id="947" w:author="Nánássy László" w:date="2024-06-04T10:52:00Z"/>
              </w:rPr>
            </w:pPr>
            <w:ins w:id="948" w:author="Nánássy László" w:date="2024-06-04T10:52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00E874D8" w:rsidP="00194AF4">
            <w:pPr>
              <w:rPr>
                <w:ins w:id="949" w:author="Nánássy László" w:date="2024-06-04T10:52:00Z"/>
              </w:rPr>
            </w:pPr>
            <w:ins w:id="950" w:author="Nánássy László" w:date="2024-06-04T10:52:00Z">
              <w:r w:rsidRPr="00E874D8">
                <w:t>Kliens jelszó</w:t>
              </w:r>
            </w:ins>
          </w:p>
        </w:tc>
      </w:tr>
      <w:tr w:rsidR="00E874D8" w14:paraId="32685C37" w14:textId="77777777" w:rsidTr="00194AF4">
        <w:trPr>
          <w:ins w:id="951" w:author="Nánássy László" w:date="2024-06-04T10:52:00Z"/>
        </w:trPr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00E874D8" w:rsidP="00194AF4">
            <w:pPr>
              <w:rPr>
                <w:ins w:id="952" w:author="Nánássy László" w:date="2024-06-04T10:52:00Z"/>
              </w:rPr>
            </w:pPr>
            <w:proofErr w:type="spellStart"/>
            <w:ins w:id="953" w:author="Nánássy László" w:date="2024-06-04T10:52:00Z">
              <w:r w:rsidRPr="00E874D8">
                <w:t>password</w:t>
              </w:r>
              <w:proofErr w:type="spellEnd"/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00E874D8" w:rsidP="00194AF4">
            <w:pPr>
              <w:jc w:val="center"/>
              <w:rPr>
                <w:ins w:id="954" w:author="Nánássy László" w:date="2024-06-04T10:52:00Z"/>
              </w:rPr>
            </w:pPr>
            <w:proofErr w:type="spellStart"/>
            <w:ins w:id="955" w:author="Nánássy László" w:date="2024-06-04T10:52:00Z">
              <w:r>
                <w:t>string</w:t>
              </w:r>
              <w:proofErr w:type="spellEnd"/>
            </w:ins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00E874D8" w:rsidP="00194AF4">
            <w:pPr>
              <w:jc w:val="center"/>
              <w:rPr>
                <w:ins w:id="956" w:author="Nánássy László" w:date="2024-06-04T10:52:00Z"/>
              </w:rPr>
            </w:pPr>
            <w:ins w:id="957" w:author="Nánássy László" w:date="2024-06-04T10:52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00E874D8" w:rsidP="00194AF4">
            <w:pPr>
              <w:rPr>
                <w:ins w:id="958" w:author="Nánássy László" w:date="2024-06-04T10:52:00Z"/>
              </w:rPr>
            </w:pPr>
            <w:ins w:id="959" w:author="Nánássy László" w:date="2024-06-04T10:52:00Z">
              <w:r w:rsidRPr="00E874D8">
                <w:t>Felhasználó jelszó</w:t>
              </w:r>
            </w:ins>
          </w:p>
        </w:tc>
      </w:tr>
      <w:tr w:rsidR="00E874D8" w14:paraId="706AC31A" w14:textId="77777777" w:rsidTr="00194AF4">
        <w:trPr>
          <w:ins w:id="960" w:author="Nánássy László" w:date="2024-06-04T10:52:00Z"/>
        </w:trPr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00E874D8" w:rsidP="00E874D8">
            <w:pPr>
              <w:rPr>
                <w:ins w:id="961" w:author="Nánássy László" w:date="2024-06-04T10:52:00Z"/>
              </w:rPr>
            </w:pPr>
            <w:proofErr w:type="spellStart"/>
            <w:ins w:id="962" w:author="Nánássy László" w:date="2024-06-04T10:52:00Z">
              <w:r w:rsidRPr="00E874D8">
                <w:t>username</w:t>
              </w:r>
              <w:proofErr w:type="spellEnd"/>
            </w:ins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00E874D8" w:rsidP="00E874D8">
            <w:pPr>
              <w:jc w:val="center"/>
              <w:rPr>
                <w:ins w:id="963" w:author="Nánássy László" w:date="2024-06-04T10:52:00Z"/>
              </w:rPr>
            </w:pPr>
            <w:proofErr w:type="spellStart"/>
            <w:ins w:id="964" w:author="Nánássy László" w:date="2024-06-04T10:53:00Z">
              <w:r>
                <w:t>string</w:t>
              </w:r>
            </w:ins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00E874D8" w:rsidP="00E874D8">
            <w:pPr>
              <w:jc w:val="center"/>
              <w:rPr>
                <w:ins w:id="965" w:author="Nánássy László" w:date="2024-06-04T10:52:00Z"/>
              </w:rPr>
            </w:pPr>
            <w:ins w:id="966" w:author="Nánássy László" w:date="2024-06-04T10:53:00Z">
              <w:r>
                <w:t>igen</w:t>
              </w:r>
            </w:ins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00E874D8" w:rsidP="00E874D8">
            <w:pPr>
              <w:rPr>
                <w:ins w:id="967" w:author="Nánássy László" w:date="2024-06-04T10:52:00Z"/>
              </w:rPr>
            </w:pPr>
            <w:ins w:id="968" w:author="Nánássy László" w:date="2024-06-04T10:53:00Z">
              <w:r w:rsidRPr="00E874D8">
                <w:t>Felhasználó</w:t>
              </w:r>
              <w:r>
                <w:t>név</w:t>
              </w:r>
            </w:ins>
          </w:p>
        </w:tc>
      </w:tr>
    </w:tbl>
    <w:p w14:paraId="37EA7684" w14:textId="0CB7FFEE" w:rsidR="00B8049D" w:rsidRDefault="00B8049D" w:rsidP="00B8049D">
      <w:pPr>
        <w:rPr>
          <w:ins w:id="969" w:author="Nánássy László" w:date="2024-06-06T12:33:00Z"/>
        </w:rPr>
      </w:pPr>
    </w:p>
    <w:p w14:paraId="09E20F1A" w14:textId="487D346B" w:rsidR="00EB28E0" w:rsidRDefault="00EB28E0" w:rsidP="00B8049D">
      <w:pPr>
        <w:rPr>
          <w:ins w:id="970" w:author="Nánássy László" w:date="2024-06-04T10:48:00Z"/>
        </w:rPr>
      </w:pPr>
      <w:ins w:id="971" w:author="Nánássy László" w:date="2024-06-06T12:33:00Z">
        <w:r>
          <w:t>Tájékoztatásként a használt, de az interfészen nem előírt minták:</w:t>
        </w:r>
      </w:ins>
    </w:p>
    <w:tbl>
      <w:tblPr>
        <w:tblStyle w:val="Rcsostblzat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00194AF4">
        <w:trPr>
          <w:ins w:id="972" w:author="Nánássy László" w:date="2024-06-04T10:48:00Z"/>
        </w:trPr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00B8049D" w:rsidP="00194AF4">
            <w:pPr>
              <w:jc w:val="center"/>
              <w:rPr>
                <w:ins w:id="973" w:author="Nánássy László" w:date="2024-06-04T10:48:00Z"/>
                <w:b/>
                <w:bCs/>
              </w:rPr>
            </w:pPr>
            <w:ins w:id="974" w:author="Nánássy László" w:date="2024-06-04T10:48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00B8049D" w:rsidP="00194AF4">
            <w:pPr>
              <w:jc w:val="center"/>
              <w:rPr>
                <w:ins w:id="975" w:author="Nánássy László" w:date="2024-06-04T10:48:00Z"/>
                <w:b/>
                <w:bCs/>
              </w:rPr>
            </w:pPr>
            <w:ins w:id="976" w:author="Nánássy László" w:date="2024-06-04T10:48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00B8049D" w:rsidP="00194AF4">
            <w:pPr>
              <w:jc w:val="center"/>
              <w:rPr>
                <w:ins w:id="977" w:author="Nánássy László" w:date="2024-06-04T10:48:00Z"/>
                <w:b/>
                <w:bCs/>
              </w:rPr>
            </w:pPr>
            <w:ins w:id="978" w:author="Nánássy László" w:date="2024-06-04T10:48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00B8049D" w:rsidP="00194AF4">
            <w:pPr>
              <w:jc w:val="center"/>
              <w:rPr>
                <w:ins w:id="979" w:author="Nánássy László" w:date="2024-06-04T10:48:00Z"/>
                <w:b/>
                <w:bCs/>
              </w:rPr>
            </w:pPr>
            <w:ins w:id="980" w:author="Nánássy László" w:date="2024-06-04T10:48:00Z">
              <w:r>
                <w:rPr>
                  <w:b/>
                  <w:bCs/>
                </w:rPr>
                <w:t>alapérték</w:t>
              </w:r>
            </w:ins>
          </w:p>
        </w:tc>
      </w:tr>
      <w:tr w:rsidR="00E35981" w14:paraId="2AD66F07" w14:textId="77777777" w:rsidTr="00194AF4">
        <w:trPr>
          <w:ins w:id="981" w:author="Nánássy László" w:date="2024-06-04T10:48:00Z"/>
        </w:trPr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00E35981" w:rsidP="00E35981">
            <w:pPr>
              <w:rPr>
                <w:ins w:id="982" w:author="Nánássy László" w:date="2024-06-04T10:48:00Z"/>
              </w:rPr>
            </w:pPr>
            <w:proofErr w:type="spellStart"/>
            <w:ins w:id="983" w:author="Nánássy László" w:date="2024-06-04T10:53:00Z">
              <w:r w:rsidRPr="00E874D8">
                <w:t>clientId</w:t>
              </w:r>
            </w:ins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00EF756E" w:rsidP="00E35981">
            <w:pPr>
              <w:jc w:val="center"/>
              <w:rPr>
                <w:ins w:id="984" w:author="Nánássy László" w:date="2024-06-04T10:48:00Z"/>
              </w:rPr>
            </w:pPr>
            <w:ins w:id="985" w:author="Nánássy László" w:date="2024-06-04T10:56:00Z">
              <w:r>
                <w:t>10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00EF756E" w:rsidP="00E35981">
            <w:pPr>
              <w:jc w:val="center"/>
              <w:rPr>
                <w:ins w:id="986" w:author="Nánássy László" w:date="2024-06-04T10:48:00Z"/>
              </w:rPr>
            </w:pPr>
            <w:ins w:id="987" w:author="Nánássy László" w:date="2024-06-04T10:56:00Z">
              <w:r w:rsidRPr="001C1E43">
                <w:t>[0-9a-fA-F]{</w:t>
              </w:r>
              <w:r>
                <w:t>10}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00E35981" w:rsidP="00E35981">
            <w:pPr>
              <w:jc w:val="center"/>
              <w:rPr>
                <w:ins w:id="988" w:author="Nánássy László" w:date="2024-06-04T10:48:00Z"/>
              </w:rPr>
            </w:pPr>
            <w:ins w:id="989" w:author="Nánássy László" w:date="2024-06-04T10:48:00Z">
              <w:r>
                <w:t>-</w:t>
              </w:r>
            </w:ins>
          </w:p>
        </w:tc>
      </w:tr>
      <w:tr w:rsidR="00E35981" w14:paraId="798C8736" w14:textId="77777777" w:rsidTr="00194AF4">
        <w:trPr>
          <w:ins w:id="990" w:author="Nánássy László" w:date="2024-06-04T10:53:00Z"/>
        </w:trPr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00E35981" w:rsidP="00E35981">
            <w:pPr>
              <w:rPr>
                <w:ins w:id="991" w:author="Nánássy László" w:date="2024-06-04T10:53:00Z"/>
              </w:rPr>
            </w:pPr>
            <w:proofErr w:type="spellStart"/>
            <w:ins w:id="992" w:author="Nánássy László" w:date="2024-06-04T10:53:00Z">
              <w:r w:rsidRPr="00E874D8">
                <w:t>clientSecret</w:t>
              </w:r>
              <w:proofErr w:type="spellEnd"/>
            </w:ins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00EF756E" w:rsidP="00E35981">
            <w:pPr>
              <w:jc w:val="center"/>
              <w:rPr>
                <w:ins w:id="993" w:author="Nánássy László" w:date="2024-06-04T10:53:00Z"/>
              </w:rPr>
            </w:pPr>
            <w:ins w:id="994" w:author="Nánássy László" w:date="2024-06-04T10:56:00Z">
              <w:r>
                <w:t>32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00EF756E" w:rsidP="00E35981">
            <w:pPr>
              <w:jc w:val="center"/>
              <w:rPr>
                <w:ins w:id="995" w:author="Nánássy László" w:date="2024-06-04T10:53:00Z"/>
              </w:rPr>
            </w:pPr>
            <w:ins w:id="996" w:author="Nánássy László" w:date="2024-06-04T10:56:00Z">
              <w:r w:rsidRPr="001C1E43">
                <w:t>[0-9a-fA-F]{</w:t>
              </w:r>
              <w:r>
                <w:t>32}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00E35981" w:rsidP="00E35981">
            <w:pPr>
              <w:jc w:val="center"/>
              <w:rPr>
                <w:ins w:id="997" w:author="Nánássy László" w:date="2024-06-04T10:53:00Z"/>
              </w:rPr>
            </w:pPr>
            <w:ins w:id="998" w:author="Nánássy László" w:date="2024-06-04T10:53:00Z">
              <w:r>
                <w:t>-</w:t>
              </w:r>
            </w:ins>
          </w:p>
        </w:tc>
      </w:tr>
      <w:tr w:rsidR="00D57C08" w14:paraId="0B0BFABF" w14:textId="77777777" w:rsidTr="00194AF4">
        <w:trPr>
          <w:ins w:id="999" w:author="Nánássy László" w:date="2024-06-04T10:57:00Z"/>
        </w:trPr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00D57C08" w:rsidP="00D57C08">
            <w:pPr>
              <w:rPr>
                <w:ins w:id="1000" w:author="Nánássy László" w:date="2024-06-04T10:57:00Z"/>
              </w:rPr>
            </w:pPr>
            <w:proofErr w:type="spellStart"/>
            <w:ins w:id="1001" w:author="Nánássy László" w:date="2024-06-04T10:57:00Z">
              <w:r w:rsidRPr="00E874D8">
                <w:t>username</w:t>
              </w:r>
              <w:proofErr w:type="spellEnd"/>
            </w:ins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00D57C08" w:rsidP="00D57C08">
            <w:pPr>
              <w:jc w:val="center"/>
              <w:rPr>
                <w:ins w:id="1002" w:author="Nánássy László" w:date="2024-06-04T10:57:00Z"/>
              </w:rPr>
            </w:pPr>
            <w:ins w:id="1003" w:author="Nánássy László" w:date="2024-06-04T10:57:00Z">
              <w:r>
                <w:t>10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00D57C08" w:rsidP="00D57C08">
            <w:pPr>
              <w:jc w:val="center"/>
              <w:rPr>
                <w:ins w:id="1004" w:author="Nánássy László" w:date="2024-06-04T10:57:00Z"/>
              </w:rPr>
            </w:pPr>
            <w:ins w:id="1005" w:author="Nánássy László" w:date="2024-06-04T10:58:00Z">
              <w:r w:rsidRPr="001C1E43">
                <w:t>[0-9a-fA-F]{</w:t>
              </w:r>
              <w:r>
                <w:t>10}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  <w:rPr>
                <w:ins w:id="1006" w:author="Nánássy László" w:date="2024-06-04T10:57:00Z"/>
              </w:rPr>
            </w:pPr>
          </w:p>
        </w:tc>
      </w:tr>
      <w:tr w:rsidR="00D57C08" w14:paraId="40FE8F84" w14:textId="77777777" w:rsidTr="00194AF4">
        <w:trPr>
          <w:ins w:id="1007" w:author="Nánássy László" w:date="2024-06-04T10:53:00Z"/>
        </w:trPr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00D57C08" w:rsidP="00D57C08">
            <w:pPr>
              <w:rPr>
                <w:ins w:id="1008" w:author="Nánássy László" w:date="2024-06-04T10:53:00Z"/>
              </w:rPr>
            </w:pPr>
            <w:proofErr w:type="spellStart"/>
            <w:ins w:id="1009" w:author="Nánássy László" w:date="2024-06-04T10:53:00Z">
              <w:r w:rsidRPr="00E874D8">
                <w:t>password</w:t>
              </w:r>
              <w:proofErr w:type="spellEnd"/>
            </w:ins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39148A0A" w:rsidR="00D57C08" w:rsidRDefault="00D57C08" w:rsidP="00D57C08">
            <w:pPr>
              <w:jc w:val="center"/>
              <w:rPr>
                <w:ins w:id="1010" w:author="Nánássy László" w:date="2024-06-04T10:53:00Z"/>
              </w:rPr>
            </w:pPr>
            <w:ins w:id="1011" w:author="Nánássy László" w:date="2024-06-04T10:58:00Z">
              <w:r>
                <w:t>32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00D57C08" w:rsidP="00D57C08">
            <w:pPr>
              <w:jc w:val="center"/>
              <w:rPr>
                <w:ins w:id="1012" w:author="Nánássy László" w:date="2024-06-04T10:53:00Z"/>
              </w:rPr>
            </w:pPr>
            <w:ins w:id="1013" w:author="Nánássy László" w:date="2024-06-04T10:58:00Z">
              <w:r w:rsidRPr="001C1E43">
                <w:t>[0-9a-fA-F]{</w:t>
              </w:r>
              <w:r>
                <w:t>32}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00D57C08" w:rsidP="00D57C08">
            <w:pPr>
              <w:jc w:val="center"/>
              <w:rPr>
                <w:ins w:id="1014" w:author="Nánássy László" w:date="2024-06-04T10:53:00Z"/>
              </w:rPr>
            </w:pPr>
            <w:ins w:id="1015" w:author="Nánássy László" w:date="2024-06-04T10:53:00Z">
              <w:r>
                <w:t>-</w:t>
              </w:r>
            </w:ins>
          </w:p>
        </w:tc>
      </w:tr>
    </w:tbl>
    <w:p w14:paraId="32E9A520" w14:textId="77777777" w:rsidR="00B8049D" w:rsidDel="0081026B" w:rsidRDefault="00B8049D" w:rsidP="002C3D9E">
      <w:pPr>
        <w:rPr>
          <w:del w:id="1016" w:author="Nánássy László" w:date="2024-06-06T12:34:00Z"/>
        </w:rPr>
      </w:pPr>
    </w:p>
    <w:p w14:paraId="177A1FE1" w14:textId="79B237BE" w:rsidR="002C3D9E" w:rsidDel="0081026B" w:rsidRDefault="000A4B2A" w:rsidP="002C3D9E">
      <w:pPr>
        <w:rPr>
          <w:del w:id="1017" w:author="Nánássy László" w:date="2024-06-06T12:34:00Z"/>
        </w:rPr>
      </w:pPr>
      <w:del w:id="1018" w:author="Nánássy László" w:date="2024-06-04T10:58:00Z">
        <w:r w:rsidDel="00FE4143">
          <w:rPr>
            <w:noProof/>
          </w:rPr>
          <w:drawing>
            <wp:inline distT="0" distB="0" distL="0" distR="0" wp14:anchorId="006B8A1A" wp14:editId="4511786C">
              <wp:extent cx="5762625" cy="2065020"/>
              <wp:effectExtent l="0" t="0" r="9525" b="0"/>
              <wp:docPr id="946093593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6093593" name="Kép 1" descr="A képen szöveg, képernyőkép, Betűtípus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065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325ABD1" w14:textId="77777777" w:rsidR="002C3D9E" w:rsidRDefault="002C3D9E" w:rsidP="002C3D9E"/>
    <w:p w14:paraId="6D3751F5" w14:textId="6F16E83B" w:rsidR="00627195" w:rsidRPr="002C3D9E" w:rsidRDefault="002C3D9E" w:rsidP="002C3D9E">
      <w:pPr>
        <w:rPr>
          <w:b/>
          <w:bCs/>
          <w:u w:val="single"/>
        </w:rPr>
      </w:pPr>
      <w:r w:rsidRPr="002C3D9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pPr>
        <w:rPr>
          <w:ins w:id="1019" w:author="Nánássy László" w:date="2024-06-04T11:05:00Z"/>
        </w:rPr>
      </w:pPr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00627195" w:rsidP="00627195">
      <w:pPr>
        <w:rPr>
          <w:ins w:id="1020" w:author="Nánássy László" w:date="2024-06-04T11:05:00Z"/>
        </w:rPr>
      </w:pPr>
      <w:ins w:id="1021" w:author="Nánássy László" w:date="2024-06-04T11:05:00Z">
        <w:r>
          <w:t xml:space="preserve">A </w:t>
        </w:r>
        <w:proofErr w:type="spellStart"/>
        <w:r>
          <w:t>CreateToken</w:t>
        </w:r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  <w:tblGridChange w:id="1022">
          <w:tblGrid>
            <w:gridCol w:w="1555"/>
            <w:gridCol w:w="283"/>
            <w:gridCol w:w="1701"/>
            <w:gridCol w:w="992"/>
            <w:gridCol w:w="141"/>
            <w:gridCol w:w="1"/>
            <w:gridCol w:w="1134"/>
            <w:gridCol w:w="3260"/>
          </w:tblGrid>
        </w:tblGridChange>
      </w:tblGrid>
      <w:tr w:rsidR="00C02184" w14:paraId="5559AFDA" w14:textId="77777777" w:rsidTr="00C02184">
        <w:trPr>
          <w:ins w:id="1023" w:author="Nánássy László" w:date="2024-06-04T11:05:00Z"/>
        </w:trPr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00627195" w:rsidP="00194AF4">
            <w:pPr>
              <w:jc w:val="center"/>
              <w:rPr>
                <w:ins w:id="1024" w:author="Nánássy László" w:date="2024-06-04T11:05:00Z"/>
                <w:b/>
                <w:bCs/>
              </w:rPr>
            </w:pPr>
            <w:ins w:id="1025" w:author="Nánássy László" w:date="2024-06-04T11:05:00Z">
              <w:r w:rsidRPr="00B30389">
                <w:rPr>
                  <w:b/>
                  <w:bCs/>
                </w:rPr>
                <w:lastRenderedPageBreak/>
                <w:t>név</w:t>
              </w:r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00627195" w:rsidP="00194AF4">
            <w:pPr>
              <w:jc w:val="center"/>
              <w:rPr>
                <w:ins w:id="1026" w:author="Nánássy László" w:date="2024-06-04T11:05:00Z"/>
                <w:b/>
                <w:bCs/>
              </w:rPr>
            </w:pPr>
            <w:ins w:id="1027" w:author="Nánássy László" w:date="2024-06-04T11:05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00627195" w:rsidP="00194AF4">
            <w:pPr>
              <w:jc w:val="center"/>
              <w:rPr>
                <w:ins w:id="1028" w:author="Nánássy László" w:date="2024-06-04T11:05:00Z"/>
                <w:b/>
                <w:bCs/>
              </w:rPr>
            </w:pPr>
            <w:ins w:id="1029" w:author="Nánássy László" w:date="2024-06-04T11:05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00627195" w:rsidP="00194AF4">
            <w:pPr>
              <w:jc w:val="center"/>
              <w:rPr>
                <w:ins w:id="1030" w:author="Nánássy László" w:date="2024-06-04T11:05:00Z"/>
                <w:b/>
                <w:bCs/>
              </w:rPr>
            </w:pPr>
            <w:ins w:id="1031" w:author="Nánássy László" w:date="2024-06-04T11:05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627195" w14:paraId="36661062" w14:textId="77777777" w:rsidTr="00C02184">
        <w:tblPrEx>
          <w:tblW w:w="9067" w:type="dxa"/>
          <w:shd w:val="clear" w:color="auto" w:fill="D9D9D9" w:themeFill="background1" w:themeFillShade="D9"/>
          <w:tblPrExChange w:id="1032" w:author="Nánássy László" w:date="2024-06-04T11:09:00Z">
            <w:tblPrEx>
              <w:tblW w:w="9067" w:type="dxa"/>
              <w:shd w:val="clear" w:color="auto" w:fill="D9D9D9" w:themeFill="background1" w:themeFillShade="D9"/>
            </w:tblPrEx>
          </w:tblPrExChange>
        </w:tblPrEx>
        <w:trPr>
          <w:ins w:id="1033" w:author="Nánássy László" w:date="2024-06-04T11:06:00Z"/>
        </w:trPr>
        <w:tc>
          <w:tcPr>
            <w:tcW w:w="1555" w:type="dxa"/>
            <w:shd w:val="clear" w:color="auto" w:fill="D9D9D9" w:themeFill="background1" w:themeFillShade="D9"/>
            <w:tcPrChange w:id="1034" w:author="Nánássy László" w:date="2024-06-04T11:09:00Z">
              <w:tcPr>
                <w:tcW w:w="1838" w:type="dxa"/>
                <w:gridSpan w:val="2"/>
                <w:shd w:val="clear" w:color="auto" w:fill="D9D9D9" w:themeFill="background1" w:themeFillShade="D9"/>
              </w:tcPr>
            </w:tcPrChange>
          </w:tcPr>
          <w:p w14:paraId="144534A2" w14:textId="75C22EB9" w:rsidR="00627195" w:rsidRDefault="00627195" w:rsidP="00194AF4">
            <w:pPr>
              <w:rPr>
                <w:ins w:id="1035" w:author="Nánássy László" w:date="2024-06-04T11:06:00Z"/>
              </w:rPr>
            </w:pPr>
            <w:proofErr w:type="spellStart"/>
            <w:ins w:id="1036" w:author="Nánássy László" w:date="2024-06-04T11:06:00Z">
              <w:r>
                <w:t>expires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  <w:tcPrChange w:id="1037" w:author="Nánássy László" w:date="2024-06-04T11:09:00Z">
              <w:tcPr>
                <w:tcW w:w="2834" w:type="dxa"/>
                <w:gridSpan w:val="3"/>
                <w:shd w:val="clear" w:color="auto" w:fill="D9D9D9" w:themeFill="background1" w:themeFillShade="D9"/>
              </w:tcPr>
            </w:tcPrChange>
          </w:tcPr>
          <w:p w14:paraId="3E00D75C" w14:textId="3587193D" w:rsidR="00627195" w:rsidRDefault="00627195" w:rsidP="00194AF4">
            <w:pPr>
              <w:jc w:val="center"/>
              <w:rPr>
                <w:ins w:id="1038" w:author="Nánássy László" w:date="2024-06-04T11:06:00Z"/>
              </w:rPr>
            </w:pPr>
            <w:ins w:id="1039" w:author="Nánássy László" w:date="2024-06-04T11:06:00Z">
              <w:r>
                <w:t>int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1040" w:author="Nánássy László" w:date="2024-06-04T11:09:00Z">
              <w:tcPr>
                <w:tcW w:w="1135" w:type="dxa"/>
                <w:gridSpan w:val="2"/>
                <w:shd w:val="clear" w:color="auto" w:fill="D9D9D9" w:themeFill="background1" w:themeFillShade="D9"/>
              </w:tcPr>
            </w:tcPrChange>
          </w:tcPr>
          <w:p w14:paraId="4152BA37" w14:textId="3A45A470" w:rsidR="00627195" w:rsidRDefault="00627195" w:rsidP="00194AF4">
            <w:pPr>
              <w:jc w:val="center"/>
              <w:rPr>
                <w:ins w:id="1041" w:author="Nánássy László" w:date="2024-06-04T11:06:00Z"/>
              </w:rPr>
            </w:pPr>
            <w:ins w:id="1042" w:author="Nánássy László" w:date="2024-06-04T11:08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  <w:tcPrChange w:id="1043" w:author="Nánássy László" w:date="2024-06-04T11:09:00Z">
              <w:tcPr>
                <w:tcW w:w="3260" w:type="dxa"/>
                <w:shd w:val="clear" w:color="auto" w:fill="D9D9D9" w:themeFill="background1" w:themeFillShade="D9"/>
              </w:tcPr>
            </w:tcPrChange>
          </w:tcPr>
          <w:p w14:paraId="1DBEA8FF" w14:textId="351E8219" w:rsidR="00627195" w:rsidRDefault="00627195" w:rsidP="00194AF4">
            <w:pPr>
              <w:rPr>
                <w:ins w:id="1044" w:author="Nánássy László" w:date="2024-06-04T11:06:00Z"/>
              </w:rPr>
            </w:pPr>
            <w:ins w:id="1045" w:author="Nánássy László" w:date="2024-06-04T11:07:00Z">
              <w:r w:rsidRPr="00627195">
                <w:t xml:space="preserve">A </w:t>
              </w:r>
              <w:proofErr w:type="spellStart"/>
              <w:r w:rsidRPr="00627195">
                <w:t>token</w:t>
              </w:r>
              <w:proofErr w:type="spellEnd"/>
              <w:r w:rsidRPr="00627195">
                <w:t xml:space="preserve"> ennyi másodperc után veszíti el </w:t>
              </w:r>
              <w:proofErr w:type="gramStart"/>
              <w:r w:rsidRPr="00627195">
                <w:t>érvényességét(</w:t>
              </w:r>
              <w:proofErr w:type="gramEnd"/>
              <w:r w:rsidRPr="00627195">
                <w:t>jár le).</w:t>
              </w:r>
            </w:ins>
          </w:p>
        </w:tc>
      </w:tr>
      <w:tr w:rsidR="00627195" w14:paraId="66857B6E" w14:textId="77777777" w:rsidTr="00C02184">
        <w:tblPrEx>
          <w:tblW w:w="9067" w:type="dxa"/>
          <w:shd w:val="clear" w:color="auto" w:fill="D9D9D9" w:themeFill="background1" w:themeFillShade="D9"/>
          <w:tblPrExChange w:id="1046" w:author="Nánássy László" w:date="2024-06-04T11:09:00Z">
            <w:tblPrEx>
              <w:tblW w:w="9067" w:type="dxa"/>
              <w:shd w:val="clear" w:color="auto" w:fill="D9D9D9" w:themeFill="background1" w:themeFillShade="D9"/>
            </w:tblPrEx>
          </w:tblPrExChange>
        </w:tblPrEx>
        <w:trPr>
          <w:ins w:id="1047" w:author="Nánássy László" w:date="2024-06-04T11:06:00Z"/>
        </w:trPr>
        <w:tc>
          <w:tcPr>
            <w:tcW w:w="1555" w:type="dxa"/>
            <w:shd w:val="clear" w:color="auto" w:fill="D9D9D9" w:themeFill="background1" w:themeFillShade="D9"/>
            <w:tcPrChange w:id="1048" w:author="Nánássy László" w:date="2024-06-04T11:09:00Z">
              <w:tcPr>
                <w:tcW w:w="1838" w:type="dxa"/>
                <w:gridSpan w:val="2"/>
                <w:shd w:val="clear" w:color="auto" w:fill="D9D9D9" w:themeFill="background1" w:themeFillShade="D9"/>
              </w:tcPr>
            </w:tcPrChange>
          </w:tcPr>
          <w:p w14:paraId="1A56366A" w14:textId="4DB57A8D" w:rsidR="00627195" w:rsidRDefault="00627195" w:rsidP="00194AF4">
            <w:pPr>
              <w:rPr>
                <w:ins w:id="1049" w:author="Nánássy László" w:date="2024-06-04T11:06:00Z"/>
              </w:rPr>
            </w:pPr>
            <w:proofErr w:type="spellStart"/>
            <w:ins w:id="1050" w:author="Nánássy László" w:date="2024-06-04T11:06:00Z">
              <w:r>
                <w:t>accessToken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  <w:tcPrChange w:id="1051" w:author="Nánássy László" w:date="2024-06-04T11:09:00Z">
              <w:tcPr>
                <w:tcW w:w="2834" w:type="dxa"/>
                <w:gridSpan w:val="3"/>
                <w:shd w:val="clear" w:color="auto" w:fill="D9D9D9" w:themeFill="background1" w:themeFillShade="D9"/>
              </w:tcPr>
            </w:tcPrChange>
          </w:tcPr>
          <w:p w14:paraId="78725014" w14:textId="4207E7BB" w:rsidR="00627195" w:rsidRDefault="00627195" w:rsidP="00194AF4">
            <w:pPr>
              <w:jc w:val="center"/>
              <w:rPr>
                <w:ins w:id="1052" w:author="Nánássy László" w:date="2024-06-04T11:06:00Z"/>
              </w:rPr>
            </w:pPr>
            <w:proofErr w:type="spellStart"/>
            <w:ins w:id="1053" w:author="Nánássy László" w:date="2024-06-04T11:06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1054" w:author="Nánássy László" w:date="2024-06-04T11:09:00Z">
              <w:tcPr>
                <w:tcW w:w="1135" w:type="dxa"/>
                <w:gridSpan w:val="2"/>
                <w:shd w:val="clear" w:color="auto" w:fill="D9D9D9" w:themeFill="background1" w:themeFillShade="D9"/>
              </w:tcPr>
            </w:tcPrChange>
          </w:tcPr>
          <w:p w14:paraId="54770BB8" w14:textId="55D9C0FF" w:rsidR="00627195" w:rsidRDefault="00627195" w:rsidP="00194AF4">
            <w:pPr>
              <w:jc w:val="center"/>
              <w:rPr>
                <w:ins w:id="1055" w:author="Nánássy László" w:date="2024-06-04T11:06:00Z"/>
              </w:rPr>
            </w:pPr>
            <w:ins w:id="1056" w:author="Nánássy László" w:date="2024-06-04T11:08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  <w:tcPrChange w:id="1057" w:author="Nánássy László" w:date="2024-06-04T11:09:00Z">
              <w:tcPr>
                <w:tcW w:w="3260" w:type="dxa"/>
                <w:shd w:val="clear" w:color="auto" w:fill="D9D9D9" w:themeFill="background1" w:themeFillShade="D9"/>
              </w:tcPr>
            </w:tcPrChange>
          </w:tcPr>
          <w:p w14:paraId="760986CE" w14:textId="6B5ADE50" w:rsidR="00627195" w:rsidRDefault="00627195" w:rsidP="00194AF4">
            <w:pPr>
              <w:rPr>
                <w:ins w:id="1058" w:author="Nánássy László" w:date="2024-06-04T11:06:00Z"/>
              </w:rPr>
            </w:pPr>
            <w:ins w:id="1059" w:author="Nánássy László" w:date="2024-06-04T11:08:00Z">
              <w:r>
                <w:t xml:space="preserve">A hozzáférést biztosító </w:t>
              </w:r>
              <w:proofErr w:type="spellStart"/>
              <w:r>
                <w:t>token</w:t>
              </w:r>
            </w:ins>
            <w:proofErr w:type="spellEnd"/>
          </w:p>
        </w:tc>
      </w:tr>
      <w:tr w:rsidR="00C02184" w14:paraId="4FE12329" w14:textId="77777777" w:rsidTr="00C02184">
        <w:trPr>
          <w:ins w:id="1060" w:author="Nánássy László" w:date="2024-06-04T11:05:00Z"/>
        </w:trPr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00627195" w:rsidP="00194AF4">
            <w:pPr>
              <w:rPr>
                <w:ins w:id="1061" w:author="Nánássy László" w:date="2024-06-04T11:05:00Z"/>
              </w:rPr>
            </w:pPr>
            <w:proofErr w:type="spellStart"/>
            <w:ins w:id="1062" w:author="Nánássy László" w:date="2024-06-04T11:05:00Z">
              <w:r>
                <w:t>resultCode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00C02184" w:rsidP="00194AF4">
            <w:pPr>
              <w:jc w:val="center"/>
              <w:rPr>
                <w:ins w:id="1063" w:author="Nánássy László" w:date="2024-06-04T11:05:00Z"/>
              </w:rPr>
            </w:pPr>
            <w:proofErr w:type="spellStart"/>
            <w:ins w:id="1064" w:author="Nánássy László" w:date="2024-06-04T11:09:00Z">
              <w:r>
                <w:t>CreateToken</w:t>
              </w:r>
            </w:ins>
            <w:ins w:id="1065" w:author="Nánássy László" w:date="2024-06-04T11:05:00Z">
              <w:r w:rsidR="00627195">
                <w:t>Result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00627195" w:rsidP="00194AF4">
            <w:pPr>
              <w:jc w:val="center"/>
              <w:rPr>
                <w:ins w:id="1066" w:author="Nánássy László" w:date="2024-06-04T11:05:00Z"/>
              </w:rPr>
            </w:pPr>
            <w:ins w:id="1067" w:author="Nánássy László" w:date="2024-06-04T11:05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00627195" w:rsidP="00194AF4">
            <w:pPr>
              <w:rPr>
                <w:ins w:id="1068" w:author="Nánássy László" w:date="2024-06-04T11:05:00Z"/>
              </w:rPr>
            </w:pPr>
            <w:ins w:id="1069" w:author="Nánássy László" w:date="2024-06-04T11:05:00Z">
              <w:r>
                <w:t>Válaszkód</w:t>
              </w:r>
            </w:ins>
          </w:p>
        </w:tc>
      </w:tr>
      <w:tr w:rsidR="00627195" w14:paraId="04450609" w14:textId="77777777" w:rsidTr="00C02184">
        <w:tblPrEx>
          <w:tblW w:w="9067" w:type="dxa"/>
          <w:shd w:val="clear" w:color="auto" w:fill="D9D9D9" w:themeFill="background1" w:themeFillShade="D9"/>
          <w:tblPrExChange w:id="1070" w:author="Nánássy László" w:date="2024-06-04T11:09:00Z">
            <w:tblPrEx>
              <w:tblW w:w="9067" w:type="dxa"/>
              <w:shd w:val="clear" w:color="auto" w:fill="D9D9D9" w:themeFill="background1" w:themeFillShade="D9"/>
            </w:tblPrEx>
          </w:tblPrExChange>
        </w:tblPrEx>
        <w:trPr>
          <w:ins w:id="1071" w:author="Nánássy László" w:date="2024-06-04T11:05:00Z"/>
        </w:trPr>
        <w:tc>
          <w:tcPr>
            <w:tcW w:w="1555" w:type="dxa"/>
            <w:shd w:val="clear" w:color="auto" w:fill="D9D9D9" w:themeFill="background1" w:themeFillShade="D9"/>
            <w:tcPrChange w:id="1072" w:author="Nánássy László" w:date="2024-06-04T11:09:00Z">
              <w:tcPr>
                <w:tcW w:w="1838" w:type="dxa"/>
                <w:gridSpan w:val="2"/>
                <w:shd w:val="clear" w:color="auto" w:fill="D9D9D9" w:themeFill="background1" w:themeFillShade="D9"/>
              </w:tcPr>
            </w:tcPrChange>
          </w:tcPr>
          <w:p w14:paraId="742297D7" w14:textId="77777777" w:rsidR="00627195" w:rsidRDefault="00627195" w:rsidP="00194AF4">
            <w:pPr>
              <w:rPr>
                <w:ins w:id="1073" w:author="Nánássy László" w:date="2024-06-04T11:05:00Z"/>
              </w:rPr>
            </w:pPr>
            <w:proofErr w:type="spellStart"/>
            <w:ins w:id="1074" w:author="Nánássy László" w:date="2024-06-04T11:05:00Z">
              <w:r>
                <w:t>resultMessage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  <w:tcPrChange w:id="1075" w:author="Nánássy László" w:date="2024-06-04T11:09:00Z">
              <w:tcPr>
                <w:tcW w:w="2693" w:type="dxa"/>
                <w:gridSpan w:val="2"/>
                <w:shd w:val="clear" w:color="auto" w:fill="D9D9D9" w:themeFill="background1" w:themeFillShade="D9"/>
              </w:tcPr>
            </w:tcPrChange>
          </w:tcPr>
          <w:p w14:paraId="6E281075" w14:textId="77777777" w:rsidR="00627195" w:rsidRDefault="00627195" w:rsidP="00194AF4">
            <w:pPr>
              <w:jc w:val="center"/>
              <w:rPr>
                <w:ins w:id="1076" w:author="Nánássy László" w:date="2024-06-04T11:05:00Z"/>
              </w:rPr>
            </w:pPr>
            <w:proofErr w:type="spellStart"/>
            <w:ins w:id="1077" w:author="Nánássy László" w:date="2024-06-04T11:05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1078" w:author="Nánássy László" w:date="2024-06-04T11:09:00Z">
              <w:tcPr>
                <w:tcW w:w="1276" w:type="dxa"/>
                <w:gridSpan w:val="3"/>
                <w:shd w:val="clear" w:color="auto" w:fill="D9D9D9" w:themeFill="background1" w:themeFillShade="D9"/>
              </w:tcPr>
            </w:tcPrChange>
          </w:tcPr>
          <w:p w14:paraId="120C545D" w14:textId="77777777" w:rsidR="00627195" w:rsidRDefault="00627195" w:rsidP="00194AF4">
            <w:pPr>
              <w:jc w:val="center"/>
              <w:rPr>
                <w:ins w:id="1079" w:author="Nánássy László" w:date="2024-06-04T11:05:00Z"/>
              </w:rPr>
            </w:pPr>
            <w:ins w:id="1080" w:author="Nánássy László" w:date="2024-06-04T11:05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  <w:tcPrChange w:id="1081" w:author="Nánássy László" w:date="2024-06-04T11:09:00Z">
              <w:tcPr>
                <w:tcW w:w="3260" w:type="dxa"/>
                <w:shd w:val="clear" w:color="auto" w:fill="D9D9D9" w:themeFill="background1" w:themeFillShade="D9"/>
              </w:tcPr>
            </w:tcPrChange>
          </w:tcPr>
          <w:p w14:paraId="7E0D3100" w14:textId="77777777" w:rsidR="00627195" w:rsidRDefault="00627195" w:rsidP="00194AF4">
            <w:pPr>
              <w:rPr>
                <w:ins w:id="1082" w:author="Nánássy László" w:date="2024-06-04T11:05:00Z"/>
              </w:rPr>
            </w:pPr>
            <w:ins w:id="1083" w:author="Nánássy László" w:date="2024-06-04T11:05:00Z">
              <w:r>
                <w:t>Válaszüzenet</w:t>
              </w:r>
            </w:ins>
          </w:p>
        </w:tc>
      </w:tr>
    </w:tbl>
    <w:p w14:paraId="6A595AC2" w14:textId="3BB8D0B0" w:rsidR="00627195" w:rsidRDefault="00627195" w:rsidP="002C3D9E">
      <w:pPr>
        <w:rPr>
          <w:ins w:id="1084" w:author="Nánássy László" w:date="2024-06-06T12:33:00Z"/>
        </w:rPr>
      </w:pPr>
    </w:p>
    <w:p w14:paraId="3C2AC176" w14:textId="0902621C" w:rsidR="00EB28E0" w:rsidRDefault="00EB28E0" w:rsidP="002C3D9E">
      <w:pPr>
        <w:rPr>
          <w:ins w:id="1085" w:author="Nánássy László" w:date="2024-06-04T11:10:00Z"/>
        </w:rPr>
      </w:pPr>
      <w:ins w:id="1086" w:author="Nánássy László" w:date="2024-06-06T12:33:00Z">
        <w:r>
          <w:t>Tájékoztatásként a használt, de az interfészen nem előírt minták:</w:t>
        </w:r>
      </w:ins>
    </w:p>
    <w:tbl>
      <w:tblPr>
        <w:tblStyle w:val="Rcsostblzat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1087" w:author="Nánássy László" w:date="2024-06-04T11:11:00Z">
          <w:tblPr>
            <w:tblStyle w:val="Rcsostblzat"/>
            <w:tblW w:w="6914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40"/>
        <w:gridCol w:w="1249"/>
        <w:gridCol w:w="2665"/>
        <w:gridCol w:w="1560"/>
        <w:tblGridChange w:id="1088">
          <w:tblGrid>
            <w:gridCol w:w="1440"/>
            <w:gridCol w:w="1249"/>
            <w:gridCol w:w="2665"/>
            <w:gridCol w:w="1560"/>
          </w:tblGrid>
        </w:tblGridChange>
      </w:tblGrid>
      <w:tr w:rsidR="000F65B0" w14:paraId="0E712424" w14:textId="77777777" w:rsidTr="000F65B0">
        <w:trPr>
          <w:ins w:id="1089" w:author="Nánássy László" w:date="2024-06-04T11:11:00Z"/>
        </w:trPr>
        <w:tc>
          <w:tcPr>
            <w:tcW w:w="1440" w:type="dxa"/>
            <w:shd w:val="clear" w:color="auto" w:fill="D9D9D9" w:themeFill="background1" w:themeFillShade="D9"/>
            <w:tcPrChange w:id="1090" w:author="Nánássy László" w:date="2024-06-04T11:11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434A2F08" w14:textId="77777777" w:rsidR="000F65B0" w:rsidRPr="00B30389" w:rsidRDefault="000F65B0" w:rsidP="00194AF4">
            <w:pPr>
              <w:jc w:val="center"/>
              <w:rPr>
                <w:ins w:id="1091" w:author="Nánássy László" w:date="2024-06-04T11:11:00Z"/>
                <w:b/>
                <w:bCs/>
              </w:rPr>
            </w:pPr>
            <w:ins w:id="1092" w:author="Nánássy László" w:date="2024-06-04T11:11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249" w:type="dxa"/>
            <w:shd w:val="clear" w:color="auto" w:fill="D9D9D9" w:themeFill="background1" w:themeFillShade="D9"/>
            <w:tcPrChange w:id="1093" w:author="Nánássy László" w:date="2024-06-04T11:11:00Z">
              <w:tcPr>
                <w:tcW w:w="1249" w:type="dxa"/>
                <w:shd w:val="clear" w:color="auto" w:fill="D9D9D9" w:themeFill="background1" w:themeFillShade="D9"/>
              </w:tcPr>
            </w:tcPrChange>
          </w:tcPr>
          <w:p w14:paraId="0FFB1A81" w14:textId="77777777" w:rsidR="000F65B0" w:rsidRDefault="000F65B0" w:rsidP="00194AF4">
            <w:pPr>
              <w:jc w:val="center"/>
              <w:rPr>
                <w:ins w:id="1094" w:author="Nánássy László" w:date="2024-06-04T11:11:00Z"/>
                <w:b/>
                <w:bCs/>
              </w:rPr>
            </w:pPr>
            <w:ins w:id="1095" w:author="Nánássy László" w:date="2024-06-04T11:11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096" w:author="Nánássy László" w:date="2024-06-04T11:11:00Z">
              <w:tcPr>
                <w:tcW w:w="2665" w:type="dxa"/>
                <w:shd w:val="clear" w:color="auto" w:fill="D9D9D9" w:themeFill="background1" w:themeFillShade="D9"/>
              </w:tcPr>
            </w:tcPrChange>
          </w:tcPr>
          <w:p w14:paraId="2F347D1D" w14:textId="77777777" w:rsidR="000F65B0" w:rsidRPr="00B30389" w:rsidRDefault="000F65B0" w:rsidP="00194AF4">
            <w:pPr>
              <w:jc w:val="center"/>
              <w:rPr>
                <w:ins w:id="1097" w:author="Nánássy László" w:date="2024-06-04T11:11:00Z"/>
                <w:b/>
                <w:bCs/>
              </w:rPr>
            </w:pPr>
            <w:ins w:id="1098" w:author="Nánássy László" w:date="2024-06-04T11:11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099" w:author="Nánássy László" w:date="2024-06-04T11:11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0BB0887F" w14:textId="77777777" w:rsidR="000F65B0" w:rsidRPr="00B30389" w:rsidRDefault="000F65B0" w:rsidP="00194AF4">
            <w:pPr>
              <w:jc w:val="center"/>
              <w:rPr>
                <w:ins w:id="1100" w:author="Nánássy László" w:date="2024-06-04T11:11:00Z"/>
                <w:b/>
                <w:bCs/>
              </w:rPr>
            </w:pPr>
            <w:ins w:id="1101" w:author="Nánássy László" w:date="2024-06-04T11:11:00Z">
              <w:r>
                <w:rPr>
                  <w:b/>
                  <w:bCs/>
                </w:rPr>
                <w:t>alapérték</w:t>
              </w:r>
            </w:ins>
          </w:p>
        </w:tc>
      </w:tr>
      <w:tr w:rsidR="000F65B0" w14:paraId="5EC30DB2" w14:textId="77777777" w:rsidTr="000F65B0">
        <w:trPr>
          <w:ins w:id="1102" w:author="Nánássy László" w:date="2024-06-04T11:11:00Z"/>
        </w:trPr>
        <w:tc>
          <w:tcPr>
            <w:tcW w:w="1440" w:type="dxa"/>
            <w:shd w:val="clear" w:color="auto" w:fill="D9D9D9" w:themeFill="background1" w:themeFillShade="D9"/>
            <w:tcPrChange w:id="1103" w:author="Nánássy László" w:date="2024-06-04T11:11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25842ECE" w14:textId="51A8325F" w:rsidR="000F65B0" w:rsidRPr="00D4717D" w:rsidRDefault="000F65B0" w:rsidP="00194AF4">
            <w:pPr>
              <w:rPr>
                <w:ins w:id="1104" w:author="Nánássy László" w:date="2024-06-04T11:11:00Z"/>
              </w:rPr>
            </w:pPr>
            <w:proofErr w:type="spellStart"/>
            <w:ins w:id="1105" w:author="Nánássy László" w:date="2024-06-04T11:11:00Z">
              <w:r>
                <w:t>accessToken</w:t>
              </w:r>
              <w:proofErr w:type="spellEnd"/>
            </w:ins>
          </w:p>
        </w:tc>
        <w:tc>
          <w:tcPr>
            <w:tcW w:w="1249" w:type="dxa"/>
            <w:shd w:val="clear" w:color="auto" w:fill="D9D9D9" w:themeFill="background1" w:themeFillShade="D9"/>
            <w:tcPrChange w:id="1106" w:author="Nánássy László" w:date="2024-06-04T11:11:00Z">
              <w:tcPr>
                <w:tcW w:w="1249" w:type="dxa"/>
                <w:shd w:val="clear" w:color="auto" w:fill="D9D9D9" w:themeFill="background1" w:themeFillShade="D9"/>
              </w:tcPr>
            </w:tcPrChange>
          </w:tcPr>
          <w:p w14:paraId="5B045160" w14:textId="66BE55AF" w:rsidR="000F65B0" w:rsidRPr="001C1E43" w:rsidRDefault="000F65B0" w:rsidP="00194AF4">
            <w:pPr>
              <w:jc w:val="center"/>
              <w:rPr>
                <w:ins w:id="1107" w:author="Nánássy László" w:date="2024-06-04T11:11:00Z"/>
              </w:rPr>
            </w:pPr>
            <w:ins w:id="1108" w:author="Nánássy László" w:date="2024-06-04T11:11:00Z">
              <w:del w:id="1109" w:author="Budai-Kiss Tamás" w:date="2024-06-05T11:17:00Z">
                <w:r w:rsidDel="0001241C">
                  <w:delText>???</w:delText>
                </w:r>
              </w:del>
            </w:ins>
            <w:ins w:id="1110" w:author="Budai-Kiss Tamás" w:date="2024-06-05T11:17:00Z">
              <w:r w:rsidR="0001241C">
                <w:t>20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111" w:author="Nánássy László" w:date="2024-06-04T11:11:00Z">
              <w:tcPr>
                <w:tcW w:w="2665" w:type="dxa"/>
                <w:shd w:val="clear" w:color="auto" w:fill="D9D9D9" w:themeFill="background1" w:themeFillShade="D9"/>
              </w:tcPr>
            </w:tcPrChange>
          </w:tcPr>
          <w:p w14:paraId="4FB2C716" w14:textId="0C96E6CD" w:rsidR="000F65B0" w:rsidRPr="00D4717D" w:rsidRDefault="0001241C" w:rsidP="00194AF4">
            <w:pPr>
              <w:jc w:val="center"/>
              <w:rPr>
                <w:ins w:id="1112" w:author="Nánássy László" w:date="2024-06-04T11:11:00Z"/>
              </w:rPr>
            </w:pPr>
            <w:ins w:id="1113" w:author="Budai-Kiss Tamás" w:date="2024-06-05T11:17:00Z">
              <w:r w:rsidRPr="000437E4">
                <w:t>[0-9a-fA-F]{</w:t>
              </w:r>
              <w:r>
                <w:t>20</w:t>
              </w:r>
              <w:r w:rsidRPr="000437E4">
                <w:t>}</w:t>
              </w:r>
            </w:ins>
            <w:ins w:id="1114" w:author="Nánássy László" w:date="2024-06-04T11:12:00Z">
              <w:del w:id="1115" w:author="Budai-Kiss Tamás" w:date="2024-06-05T11:17:00Z">
                <w:r w:rsidR="000F65B0" w:rsidDel="0001241C">
                  <w:delText>???</w:delText>
                </w:r>
              </w:del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116" w:author="Nánássy László" w:date="2024-06-04T11:11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188C7076" w14:textId="77777777" w:rsidR="000F65B0" w:rsidRPr="00D4717D" w:rsidRDefault="000F65B0" w:rsidP="00194AF4">
            <w:pPr>
              <w:jc w:val="center"/>
              <w:rPr>
                <w:ins w:id="1117" w:author="Nánássy László" w:date="2024-06-04T11:11:00Z"/>
              </w:rPr>
            </w:pPr>
            <w:ins w:id="1118" w:author="Nánássy László" w:date="2024-06-04T11:11:00Z">
              <w:r>
                <w:t>-</w:t>
              </w:r>
            </w:ins>
          </w:p>
        </w:tc>
      </w:tr>
    </w:tbl>
    <w:p w14:paraId="513B1883" w14:textId="0EEE4B60" w:rsidR="000F65B0" w:rsidDel="000F65B0" w:rsidRDefault="000F65B0" w:rsidP="002C3D9E">
      <w:pPr>
        <w:rPr>
          <w:del w:id="1119" w:author="Nánássy László" w:date="2024-06-04T11:11:00Z"/>
        </w:rPr>
      </w:pPr>
    </w:p>
    <w:p w14:paraId="1615CA72" w14:textId="2B227400" w:rsidR="00577D12" w:rsidRDefault="00577D12" w:rsidP="002C3D9E">
      <w:del w:id="1120" w:author="Nánássy László" w:date="2024-06-04T11:08:00Z">
        <w:r w:rsidDel="00C02184">
          <w:rPr>
            <w:noProof/>
          </w:rPr>
          <w:drawing>
            <wp:inline distT="0" distB="0" distL="0" distR="0" wp14:anchorId="2C66C934" wp14:editId="63C8EF27">
              <wp:extent cx="5762625" cy="1143000"/>
              <wp:effectExtent l="0" t="0" r="9525" b="0"/>
              <wp:docPr id="846608803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6608803" name="Kép 1" descr="A képen szöveg, képernyőkép, Betűtípus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174BECB" w14:textId="5B7C4D53" w:rsidR="002C3D9E" w:rsidRPr="002C3D9E" w:rsidDel="0081026B" w:rsidRDefault="002C3D9E" w:rsidP="002C3D9E">
      <w:pPr>
        <w:rPr>
          <w:del w:id="1121" w:author="Nánássy László" w:date="2024-06-06T12:34:00Z"/>
          <w:b/>
          <w:bCs/>
          <w:u w:val="single"/>
        </w:rPr>
      </w:pPr>
      <w:r w:rsidRPr="002C3D9E">
        <w:rPr>
          <w:b/>
          <w:bCs/>
          <w:u w:val="single"/>
        </w:rPr>
        <w:t>Válaszkódok:</w:t>
      </w:r>
    </w:p>
    <w:p w14:paraId="06C844EC" w14:textId="0F321D09" w:rsidR="002C3D9E" w:rsidRDefault="00577D12" w:rsidP="002C3D9E">
      <w:pPr>
        <w:rPr>
          <w:ins w:id="1122" w:author="Nánássy László" w:date="2024-06-04T11:09:00Z"/>
        </w:rPr>
      </w:pPr>
      <w:del w:id="1123" w:author="Nánássy László" w:date="2024-06-04T11:09:00Z">
        <w:r w:rsidDel="00C02184">
          <w:rPr>
            <w:noProof/>
          </w:rPr>
          <w:drawing>
            <wp:inline distT="0" distB="0" distL="0" distR="0" wp14:anchorId="4D702A34" wp14:editId="693D3B6E">
              <wp:extent cx="5762625" cy="681355"/>
              <wp:effectExtent l="0" t="0" r="9525" b="4445"/>
              <wp:docPr id="212816325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816325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681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0909825" w14:textId="494E7F08" w:rsidR="00C02184" w:rsidRDefault="00C02184" w:rsidP="002C3D9E">
      <w:ins w:id="1124" w:author="Nánássy László" w:date="2024-06-04T11:09:00Z">
        <w:r>
          <w:t xml:space="preserve">A </w:t>
        </w:r>
        <w:proofErr w:type="spellStart"/>
        <w:r>
          <w:t>CreateTokenResult</w:t>
        </w:r>
        <w:proofErr w:type="spellEnd"/>
        <w:r>
          <w:t xml:space="preserve"> </w:t>
        </w:r>
        <w:proofErr w:type="spellStart"/>
        <w:r>
          <w:t>enum</w:t>
        </w:r>
        <w:proofErr w:type="spellEnd"/>
        <w:r>
          <w:t xml:space="preserve"> lehetséges értékei:</w:t>
        </w:r>
      </w:ins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008E3E9B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002C3D9E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002C3D9E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008E3E9B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008E3E9B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008E3E9B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008E3E9B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008E3E9B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008E3E9B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00F97784">
      <w:pPr>
        <w:pStyle w:val="Cmsor2"/>
        <w:numPr>
          <w:ilvl w:val="1"/>
          <w:numId w:val="3"/>
        </w:numPr>
      </w:pPr>
      <w:bookmarkStart w:id="1125" w:name="_Toc168907155"/>
      <w:r>
        <w:t>Fájltároló kezelés</w:t>
      </w:r>
      <w:r w:rsidR="00A3418A">
        <w:t xml:space="preserve"> interfészei</w:t>
      </w:r>
      <w:bookmarkEnd w:id="1125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C126C" w14:paraId="3F76F051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009C126C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</w:t>
            </w:r>
            <w:r w:rsidR="00A3418A">
              <w:rPr>
                <w:b/>
                <w:bCs/>
              </w:rPr>
              <w:t>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009C126C" w:rsidP="00F47FAB">
            <w:proofErr w:type="spellStart"/>
            <w:r>
              <w:t>Filestore</w:t>
            </w:r>
            <w:r w:rsidR="000E7021">
              <w:t>Upload</w:t>
            </w:r>
            <w:r>
              <w:t>Service</w:t>
            </w:r>
            <w:proofErr w:type="spellEnd"/>
          </w:p>
        </w:tc>
      </w:tr>
      <w:tr w:rsidR="009C126C" w14:paraId="1B8B151F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009C126C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009C126C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00F47FAB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009C126C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62EF5A16" w:rsidR="000E7021" w:rsidRDefault="00000000" w:rsidP="00F47FAB">
            <w:hyperlink r:id="rId26" w:anchor="/FilestoreUp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https://app.swaggerhub.com/apis/NANASSYLASZLO/nav-m2m_common/1.0#/FilestoreUploadService</w:t>
              </w:r>
            </w:hyperlink>
          </w:p>
        </w:tc>
      </w:tr>
      <w:tr w:rsidR="009C126C" w14:paraId="12E0F7D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009C126C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005B0DDE" w:rsidP="00F47FAB">
            <w:r>
              <w:t>Fájl</w:t>
            </w:r>
            <w:r w:rsidR="000E7021">
              <w:t>feltöltést</w:t>
            </w:r>
            <w:r w:rsidR="009C126C">
              <w:t xml:space="preserve">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0E7021" w14:paraId="4E95FD0F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000E7021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</w:t>
            </w:r>
            <w:r w:rsidR="00A3418A">
              <w:rPr>
                <w:b/>
                <w:bCs/>
              </w:rPr>
              <w:t>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000E7021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000E7021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000E7021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00F47FAB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000E7021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03D973ED" w:rsidR="000E7021" w:rsidRDefault="00000000" w:rsidP="00F47FAB">
            <w:hyperlink r:id="rId27" w:anchor="/FilestoreDown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https://app.swaggerhub.com/apis/NANASSYLASZLO/nav-m2m_common/1.0#/FilestoreDownloadService</w:t>
              </w:r>
            </w:hyperlink>
          </w:p>
        </w:tc>
      </w:tr>
      <w:tr w:rsidR="000E7021" w14:paraId="0D00BEAE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000E7021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000E7021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00F97784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26" w:name="_Toc168907156"/>
      <w:r w:rsidRPr="00147FA6">
        <w:rPr>
          <w:i/>
          <w:iCs/>
          <w:sz w:val="24"/>
          <w:szCs w:val="24"/>
        </w:rPr>
        <w:t>Fájlfeltöltés</w:t>
      </w:r>
      <w:r w:rsidR="00A3418A">
        <w:rPr>
          <w:i/>
          <w:iCs/>
          <w:sz w:val="24"/>
          <w:szCs w:val="24"/>
        </w:rPr>
        <w:t xml:space="preserve"> művelete</w:t>
      </w:r>
      <w:bookmarkEnd w:id="1126"/>
    </w:p>
    <w:p w14:paraId="2AB0A4C0" w14:textId="77777777" w:rsidR="00606AAA" w:rsidRPr="00606AAA" w:rsidRDefault="00606AAA" w:rsidP="00606AAA">
      <w:pPr>
        <w:rPr>
          <w:b/>
          <w:bCs/>
          <w:u w:val="single"/>
        </w:rPr>
      </w:pPr>
      <w:r w:rsidRPr="00606AAA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606AAA" w14:paraId="1841D89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00606AAA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00606AAA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000E7021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000E7021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00606AAA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00606AAA" w:rsidP="00F47FAB">
            <w:r>
              <w:t>POST</w:t>
            </w:r>
          </w:p>
        </w:tc>
      </w:tr>
      <w:tr w:rsidR="00606AAA" w14:paraId="4776943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00606AAA" w:rsidP="00F47FAB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3CF5F4C" w:rsidR="00606AAA" w:rsidRDefault="00606AAA" w:rsidP="00F47FAB">
            <w:r w:rsidRPr="003D3372">
              <w:t>/NavM2mDocument/</w:t>
            </w:r>
            <w:proofErr w:type="spellStart"/>
            <w:ins w:id="1127" w:author="Nánássy László" w:date="2024-05-22T09:47:00Z">
              <w:r w:rsidR="007D7109">
                <w:t>filestoreUploadService</w:t>
              </w:r>
            </w:ins>
            <w:proofErr w:type="spellEnd"/>
            <w:del w:id="1128" w:author="Nánássy László" w:date="2024-05-22T09:47:00Z">
              <w:r w:rsidDel="007D7109">
                <w:delText>Filestore</w:delText>
              </w:r>
              <w:r w:rsidRPr="003D3372" w:rsidDel="007D7109">
                <w:delText>Service</w:delText>
              </w:r>
            </w:del>
            <w:r w:rsidRPr="003D3372">
              <w:t>/</w:t>
            </w:r>
            <w:r>
              <w:t>File</w:t>
            </w:r>
          </w:p>
        </w:tc>
      </w:tr>
      <w:tr w:rsidR="00606AAA" w14:paraId="2648EB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00606AAA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3AF1D387" w:rsidR="00606AAA" w:rsidRPr="00D42669" w:rsidRDefault="00000000" w:rsidP="00F47FAB">
            <w:hyperlink r:id="rId28" w:anchor="/FilestoreService/addFile" w:history="1">
              <w:r w:rsidR="00606AAA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606AAA" w14:paraId="1302B19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00606AAA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5B1433FD" w:rsidR="00606AAA" w:rsidRPr="00D4717D" w:rsidRDefault="00606AAA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A fájlok fájltárolóba való feltöltését biztosító művelet.</w:t>
            </w:r>
            <w:r w:rsidR="00693956">
              <w:rPr>
                <w:rFonts w:eastAsiaTheme="minorEastAsia"/>
                <w:color w:val="auto"/>
                <w:sz w:val="20"/>
                <w:szCs w:val="20"/>
              </w:rPr>
              <w:t xml:space="preserve"> A fájl mellett a fájlból képzett </w:t>
            </w:r>
            <w:del w:id="1129" w:author="Budai-Kiss Tamás" w:date="2024-06-05T11:16:00Z">
              <w:r w:rsidR="00693956" w:rsidDel="008B4057">
                <w:rPr>
                  <w:rFonts w:eastAsiaTheme="minorEastAsia"/>
                  <w:color w:val="auto"/>
                  <w:sz w:val="20"/>
                  <w:szCs w:val="20"/>
                </w:rPr>
                <w:delText>SHA3-256</w:delText>
              </w:r>
            </w:del>
            <w:ins w:id="1130" w:author="Budai-Kiss Tamás" w:date="2024-06-05T11:16:00Z">
              <w:r w:rsidR="008B4057">
                <w:rPr>
                  <w:rFonts w:eastAsiaTheme="minorEastAsia"/>
                  <w:color w:val="auto"/>
                  <w:sz w:val="20"/>
                  <w:szCs w:val="20"/>
                </w:rPr>
                <w:t>SHA2-256</w:t>
              </w:r>
            </w:ins>
            <w:r w:rsidR="00693956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693956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="00693956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</w:t>
            </w:r>
            <w:r w:rsidR="00693956"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hosszabb ideig is eltarthat, ezért annak eredményét nem a válaszban adja vissza, hanem a </w:t>
            </w:r>
            <w:proofErr w:type="spellStart"/>
            <w:r w:rsidR="00693956">
              <w:t>getFileStatus</w:t>
            </w:r>
            <w:proofErr w:type="spellEnd"/>
            <w:r w:rsidR="00693956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00606AAA" w:rsidP="00606AAA">
      <w:pPr>
        <w:rPr>
          <w:b/>
          <w:bCs/>
          <w:u w:val="single"/>
        </w:rPr>
      </w:pPr>
      <w:r w:rsidRPr="00606AAA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00956200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00956200" w:rsidP="0095620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00956200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00956200" w:rsidP="00956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00956200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6200" w14:paraId="55363C23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6CF0BA0D" w14:textId="77777777" w:rsidR="00956200" w:rsidRPr="00D4717D" w:rsidRDefault="00956200" w:rsidP="00F47FAB">
            <w:proofErr w:type="spellStart"/>
            <w:r>
              <w:t>Authorization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A1E6753" w14:textId="77777777" w:rsidR="00956200" w:rsidRPr="00D4717D" w:rsidRDefault="00956200" w:rsidP="00956200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2B6EDCDB" w14:textId="77777777" w:rsidR="00956200" w:rsidRPr="00D4717D" w:rsidRDefault="00956200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4EDFFC83" w14:textId="4F1CCCAB" w:rsidR="00956200" w:rsidRPr="00D4717D" w:rsidRDefault="00956200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571B8125" w14:textId="08A22131" w:rsidR="00956200" w:rsidRPr="00D4717D" w:rsidRDefault="00956200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</w:p>
        </w:tc>
      </w:tr>
      <w:tr w:rsidR="00956200" w14:paraId="3D72C355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1CADE06F" w14:textId="77777777" w:rsidR="00956200" w:rsidRPr="00D4717D" w:rsidRDefault="00956200" w:rsidP="00F47FAB">
            <w:proofErr w:type="spellStart"/>
            <w:r>
              <w:t>messageId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87D45F" w14:textId="77777777" w:rsidR="00956200" w:rsidRPr="00D4717D" w:rsidRDefault="00956200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6EB1661" w14:textId="77777777" w:rsidR="00956200" w:rsidRPr="00D4717D" w:rsidRDefault="00956200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A186CA" w14:textId="66DD8296" w:rsidR="00956200" w:rsidRDefault="00956200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3C66739" w14:textId="01E711C6" w:rsidR="00956200" w:rsidRPr="00D4717D" w:rsidRDefault="00956200" w:rsidP="00F47FAB">
            <w:r>
              <w:t>Üzenet egyedi azonosítója</w:t>
            </w:r>
          </w:p>
        </w:tc>
      </w:tr>
      <w:tr w:rsidR="00956200" w14:paraId="71A923A5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76BC749C" w14:textId="77777777" w:rsidR="00956200" w:rsidRDefault="00956200" w:rsidP="00F47FAB">
            <w:proofErr w:type="spellStart"/>
            <w:r>
              <w:t>correlationId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6D2719E" w14:textId="77777777" w:rsidR="00956200" w:rsidRDefault="00956200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425D986F" w14:textId="77777777" w:rsidR="00956200" w:rsidRDefault="00956200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6C4BA3BB" w14:textId="36C12173" w:rsidR="00956200" w:rsidRDefault="00956200" w:rsidP="00956200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BADB298" w14:textId="07BCAD29" w:rsidR="00956200" w:rsidRDefault="00956200" w:rsidP="00F47FAB">
            <w:r>
              <w:t>Kapcsolat azonosító</w:t>
            </w:r>
          </w:p>
        </w:tc>
      </w:tr>
      <w:tr w:rsidR="00956200" w14:paraId="7D01C950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00956200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00956200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00956200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00956200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3DA89228" w:rsidR="00956200" w:rsidRDefault="00B876CF" w:rsidP="00F47FAB">
            <w:ins w:id="1131" w:author="Nánássy László" w:date="2024-06-04T12:54:00Z">
              <w:r w:rsidRPr="00B876CF">
                <w:t>A fájltárolóba betöltendő fájl.</w:t>
              </w:r>
            </w:ins>
            <w:del w:id="1132" w:author="Nánássy László" w:date="2024-06-04T12:54:00Z">
              <w:r w:rsidR="00956200" w:rsidDel="00B876CF">
                <w:delText xml:space="preserve">A </w:delText>
              </w:r>
              <w:r w:rsidR="008676D5" w:rsidDel="00B876CF">
                <w:delText>feltöltendő fájl</w:delText>
              </w:r>
            </w:del>
          </w:p>
        </w:tc>
      </w:tr>
      <w:tr w:rsidR="00956200" w14:paraId="3951355E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00956200" w:rsidP="00F47FAB">
            <w:r w:rsidRPr="00606AAA"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00956200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00956200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00956200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311B68DF" w:rsidR="00956200" w:rsidRDefault="00A25184" w:rsidP="00F47FAB">
            <w:ins w:id="1133" w:author="Nánássy László" w:date="2024-06-04T12:53:00Z">
              <w:r w:rsidRPr="00A25184">
                <w:t xml:space="preserve">A fájltárolóba betöltendő fájlból képzett </w:t>
              </w:r>
              <w:del w:id="1134" w:author="Budai-Kiss Tamás" w:date="2024-06-05T11:16:00Z">
                <w:r w:rsidRPr="00A25184" w:rsidDel="008B4057">
                  <w:delText>SHA3-256</w:delText>
                </w:r>
              </w:del>
            </w:ins>
            <w:ins w:id="1135" w:author="Budai-Kiss Tamás" w:date="2024-06-05T11:16:00Z">
              <w:r w:rsidR="008B4057">
                <w:t>SHA2-256</w:t>
              </w:r>
            </w:ins>
            <w:ins w:id="1136" w:author="Nánássy László" w:date="2024-06-04T12:53:00Z">
              <w:r w:rsidRPr="00A25184">
                <w:t xml:space="preserve"> </w:t>
              </w:r>
              <w:proofErr w:type="spellStart"/>
              <w:r w:rsidRPr="00A25184">
                <w:t>hash</w:t>
              </w:r>
              <w:proofErr w:type="spellEnd"/>
              <w:r w:rsidRPr="00A25184">
                <w:t>.</w:t>
              </w:r>
            </w:ins>
            <w:del w:id="1137" w:author="Nánássy László" w:date="2024-06-04T12:53:00Z">
              <w:r w:rsidR="00956200" w:rsidDel="00A25184">
                <w:delText>SHA3-256-tal hash-elt fájl.</w:delText>
              </w:r>
            </w:del>
          </w:p>
        </w:tc>
      </w:tr>
      <w:tr w:rsidR="00956200" w14:paraId="572FE74D" w14:textId="77777777" w:rsidTr="00956200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00956200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00956200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00956200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00956200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00956200" w:rsidP="00606AAA">
            <w:r>
              <w:t>Aláírás.</w:t>
            </w:r>
          </w:p>
          <w:p w14:paraId="7E49257B" w14:textId="1BED9D34" w:rsidR="00956200" w:rsidRPr="00AB63CC" w:rsidRDefault="00956200" w:rsidP="00606AAA">
            <w:pPr>
              <w:rPr>
                <w:b/>
                <w:bCs/>
                <w:i/>
                <w:iCs/>
              </w:rPr>
            </w:pPr>
            <w:r w:rsidRPr="00AB63CC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>
      <w:pPr>
        <w:rPr>
          <w:ins w:id="1138" w:author="Nánássy László" w:date="2024-06-06T12:33:00Z"/>
        </w:rPr>
      </w:pPr>
    </w:p>
    <w:p w14:paraId="10B4AA68" w14:textId="5252BA66" w:rsidR="00EB28E0" w:rsidRDefault="00EB28E0" w:rsidP="00606AAA">
      <w:pPr>
        <w:rPr>
          <w:ins w:id="1139" w:author="Nánássy László" w:date="2024-06-04T12:05:00Z"/>
        </w:rPr>
      </w:pPr>
      <w:ins w:id="1140" w:author="Nánássy László" w:date="2024-06-06T12:33:00Z">
        <w:r>
          <w:t>Tájékoztatásként a használt, de az interfészen nem előírt minták:</w:t>
        </w:r>
      </w:ins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1141" w:author="Nánássy László" w:date="2024-06-04T12:55:00Z">
          <w:tblPr>
            <w:tblStyle w:val="Rcsostblzat"/>
            <w:tblW w:w="6914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332"/>
        <w:gridCol w:w="1249"/>
        <w:gridCol w:w="2665"/>
        <w:gridCol w:w="1560"/>
        <w:tblGridChange w:id="1142">
          <w:tblGrid>
            <w:gridCol w:w="20"/>
            <w:gridCol w:w="1312"/>
            <w:gridCol w:w="128"/>
            <w:gridCol w:w="1121"/>
            <w:gridCol w:w="128"/>
            <w:gridCol w:w="2537"/>
            <w:gridCol w:w="128"/>
            <w:gridCol w:w="1432"/>
            <w:gridCol w:w="128"/>
          </w:tblGrid>
        </w:tblGridChange>
      </w:tblGrid>
      <w:tr w:rsidR="00174591" w14:paraId="5511BDC0" w14:textId="77777777" w:rsidTr="00273BD0">
        <w:trPr>
          <w:ins w:id="1143" w:author="Nánássy László" w:date="2024-06-04T12:05:00Z"/>
          <w:trPrChange w:id="1144" w:author="Nánássy László" w:date="2024-06-04T12:55:00Z">
            <w:trPr>
              <w:gridBefore w:val="1"/>
            </w:trPr>
          </w:trPrChange>
        </w:trPr>
        <w:tc>
          <w:tcPr>
            <w:tcW w:w="1332" w:type="dxa"/>
            <w:shd w:val="clear" w:color="auto" w:fill="D9D9D9" w:themeFill="background1" w:themeFillShade="D9"/>
            <w:tcPrChange w:id="1145" w:author="Nánássy László" w:date="2024-06-04T12:55:00Z">
              <w:tcPr>
                <w:tcW w:w="1440" w:type="dxa"/>
                <w:gridSpan w:val="2"/>
                <w:shd w:val="clear" w:color="auto" w:fill="D9D9D9" w:themeFill="background1" w:themeFillShade="D9"/>
              </w:tcPr>
            </w:tcPrChange>
          </w:tcPr>
          <w:p w14:paraId="6DF3E24B" w14:textId="77777777" w:rsidR="00174591" w:rsidRPr="00B30389" w:rsidRDefault="00174591" w:rsidP="00194AF4">
            <w:pPr>
              <w:jc w:val="center"/>
              <w:rPr>
                <w:ins w:id="1146" w:author="Nánássy László" w:date="2024-06-04T12:05:00Z"/>
                <w:b/>
                <w:bCs/>
              </w:rPr>
            </w:pPr>
            <w:ins w:id="1147" w:author="Nánássy László" w:date="2024-06-04T12:05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249" w:type="dxa"/>
            <w:shd w:val="clear" w:color="auto" w:fill="D9D9D9" w:themeFill="background1" w:themeFillShade="D9"/>
            <w:tcPrChange w:id="1148" w:author="Nánássy László" w:date="2024-06-04T12:55:00Z">
              <w:tcPr>
                <w:tcW w:w="1249" w:type="dxa"/>
                <w:gridSpan w:val="2"/>
                <w:shd w:val="clear" w:color="auto" w:fill="D9D9D9" w:themeFill="background1" w:themeFillShade="D9"/>
              </w:tcPr>
            </w:tcPrChange>
          </w:tcPr>
          <w:p w14:paraId="403D3A4D" w14:textId="77777777" w:rsidR="00174591" w:rsidRDefault="00174591" w:rsidP="00194AF4">
            <w:pPr>
              <w:jc w:val="center"/>
              <w:rPr>
                <w:ins w:id="1149" w:author="Nánássy László" w:date="2024-06-04T12:05:00Z"/>
                <w:b/>
                <w:bCs/>
              </w:rPr>
            </w:pPr>
            <w:ins w:id="1150" w:author="Nánássy László" w:date="2024-06-04T12:05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151" w:author="Nánássy László" w:date="2024-06-04T12:55:00Z">
              <w:tcPr>
                <w:tcW w:w="2665" w:type="dxa"/>
                <w:gridSpan w:val="2"/>
                <w:shd w:val="clear" w:color="auto" w:fill="D9D9D9" w:themeFill="background1" w:themeFillShade="D9"/>
              </w:tcPr>
            </w:tcPrChange>
          </w:tcPr>
          <w:p w14:paraId="07F27AE9" w14:textId="77777777" w:rsidR="00174591" w:rsidRPr="00B30389" w:rsidRDefault="00174591" w:rsidP="00194AF4">
            <w:pPr>
              <w:jc w:val="center"/>
              <w:rPr>
                <w:ins w:id="1152" w:author="Nánássy László" w:date="2024-06-04T12:05:00Z"/>
                <w:b/>
                <w:bCs/>
              </w:rPr>
            </w:pPr>
            <w:ins w:id="1153" w:author="Nánássy László" w:date="2024-06-04T12:05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154" w:author="Nánássy László" w:date="2024-06-04T12:55:00Z">
              <w:tcPr>
                <w:tcW w:w="1560" w:type="dxa"/>
                <w:gridSpan w:val="2"/>
                <w:shd w:val="clear" w:color="auto" w:fill="D9D9D9" w:themeFill="background1" w:themeFillShade="D9"/>
              </w:tcPr>
            </w:tcPrChange>
          </w:tcPr>
          <w:p w14:paraId="7C61F570" w14:textId="77777777" w:rsidR="00174591" w:rsidRPr="00B30389" w:rsidRDefault="00174591" w:rsidP="00194AF4">
            <w:pPr>
              <w:jc w:val="center"/>
              <w:rPr>
                <w:ins w:id="1155" w:author="Nánássy László" w:date="2024-06-04T12:05:00Z"/>
                <w:b/>
                <w:bCs/>
              </w:rPr>
            </w:pPr>
            <w:ins w:id="1156" w:author="Nánássy László" w:date="2024-06-04T12:05:00Z">
              <w:r>
                <w:rPr>
                  <w:b/>
                  <w:bCs/>
                </w:rPr>
                <w:t>alapérték</w:t>
              </w:r>
            </w:ins>
          </w:p>
        </w:tc>
      </w:tr>
      <w:tr w:rsidR="008B7041" w14:paraId="118B20E0" w14:textId="77777777" w:rsidTr="00273BD0">
        <w:trPr>
          <w:ins w:id="1157" w:author="Nánássy László" w:date="2024-06-04T15:46:00Z"/>
        </w:trPr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008B7041" w:rsidP="00194AF4">
            <w:pPr>
              <w:jc w:val="center"/>
              <w:rPr>
                <w:ins w:id="1158" w:author="Nánássy László" w:date="2024-06-04T15:46:00Z"/>
                <w:b/>
                <w:bCs/>
              </w:rPr>
            </w:pPr>
            <w:ins w:id="1159" w:author="Nánássy László" w:date="2024-06-04T15:46:00Z">
              <w:r w:rsidRPr="00606AAA">
                <w:t>sha256hash</w:t>
              </w:r>
            </w:ins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8B7041" w:rsidRDefault="008B7041" w:rsidP="00194AF4">
            <w:pPr>
              <w:jc w:val="center"/>
              <w:rPr>
                <w:ins w:id="1160" w:author="Nánássy László" w:date="2024-06-04T15:46:00Z"/>
                <w:rPrChange w:id="1161" w:author="Nánássy László" w:date="2024-06-04T15:46:00Z">
                  <w:rPr>
                    <w:ins w:id="1162" w:author="Nánássy László" w:date="2024-06-04T15:46:00Z"/>
                    <w:b/>
                    <w:bCs/>
                  </w:rPr>
                </w:rPrChange>
              </w:rPr>
            </w:pPr>
            <w:ins w:id="1163" w:author="Nánássy László" w:date="2024-06-04T15:46:00Z">
              <w:r w:rsidRPr="008B7041">
                <w:rPr>
                  <w:rPrChange w:id="1164" w:author="Nánássy László" w:date="2024-06-04T15:46:00Z">
                    <w:rPr>
                      <w:b/>
                      <w:bCs/>
                    </w:rPr>
                  </w:rPrChange>
                </w:rPr>
                <w:t>64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008B7041" w:rsidP="00194AF4">
            <w:pPr>
              <w:jc w:val="center"/>
              <w:rPr>
                <w:ins w:id="1165" w:author="Nánássy László" w:date="2024-06-04T15:46:00Z"/>
                <w:b/>
                <w:bCs/>
              </w:rPr>
            </w:pPr>
            <w:ins w:id="1166" w:author="Nánássy László" w:date="2024-06-04T15:46:00Z">
              <w:r w:rsidRPr="001C1E43">
                <w:t>[0-9a-fA-F]{</w:t>
              </w:r>
              <w:r>
                <w:t>64}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ins w:id="1167" w:author="Nánássy László" w:date="2024-06-04T15:46:00Z"/>
                <w:b/>
                <w:bCs/>
              </w:rPr>
            </w:pPr>
          </w:p>
        </w:tc>
      </w:tr>
      <w:tr w:rsidR="00174591" w14:paraId="01F9CD9D" w14:textId="77777777" w:rsidTr="00273BD0">
        <w:trPr>
          <w:ins w:id="1168" w:author="Nánássy László" w:date="2024-06-04T12:05:00Z"/>
          <w:trPrChange w:id="1169" w:author="Nánássy László" w:date="2024-06-04T12:55:00Z">
            <w:trPr>
              <w:gridBefore w:val="1"/>
            </w:trPr>
          </w:trPrChange>
        </w:trPr>
        <w:tc>
          <w:tcPr>
            <w:tcW w:w="1332" w:type="dxa"/>
            <w:shd w:val="clear" w:color="auto" w:fill="D9D9D9" w:themeFill="background1" w:themeFillShade="D9"/>
            <w:tcPrChange w:id="1170" w:author="Nánássy László" w:date="2024-06-04T12:55:00Z">
              <w:tcPr>
                <w:tcW w:w="1440" w:type="dxa"/>
                <w:gridSpan w:val="2"/>
                <w:shd w:val="clear" w:color="auto" w:fill="D9D9D9" w:themeFill="background1" w:themeFillShade="D9"/>
              </w:tcPr>
            </w:tcPrChange>
          </w:tcPr>
          <w:p w14:paraId="24A95687" w14:textId="77777777" w:rsidR="00174591" w:rsidRPr="00D4717D" w:rsidRDefault="00174591" w:rsidP="00194AF4">
            <w:pPr>
              <w:rPr>
                <w:ins w:id="1171" w:author="Nánássy László" w:date="2024-06-04T12:05:00Z"/>
              </w:rPr>
            </w:pPr>
            <w:proofErr w:type="spellStart"/>
            <w:ins w:id="1172" w:author="Nánássy László" w:date="2024-06-04T12:05:00Z">
              <w:r>
                <w:t>signature</w:t>
              </w:r>
              <w:proofErr w:type="spellEnd"/>
            </w:ins>
          </w:p>
        </w:tc>
        <w:tc>
          <w:tcPr>
            <w:tcW w:w="1249" w:type="dxa"/>
            <w:shd w:val="clear" w:color="auto" w:fill="D9D9D9" w:themeFill="background1" w:themeFillShade="D9"/>
            <w:tcPrChange w:id="1173" w:author="Nánássy László" w:date="2024-06-04T12:55:00Z">
              <w:tcPr>
                <w:tcW w:w="1249" w:type="dxa"/>
                <w:gridSpan w:val="2"/>
                <w:shd w:val="clear" w:color="auto" w:fill="D9D9D9" w:themeFill="background1" w:themeFillShade="D9"/>
              </w:tcPr>
            </w:tcPrChange>
          </w:tcPr>
          <w:p w14:paraId="0F69427A" w14:textId="3CD7D12C" w:rsidR="00174591" w:rsidRPr="001C1E43" w:rsidRDefault="0001241C" w:rsidP="00194AF4">
            <w:pPr>
              <w:jc w:val="center"/>
              <w:rPr>
                <w:ins w:id="1174" w:author="Nánássy László" w:date="2024-06-04T12:05:00Z"/>
              </w:rPr>
            </w:pPr>
            <w:ins w:id="1175" w:author="Budai-Kiss Tamás" w:date="2024-06-05T11:21:00Z">
              <w:r>
                <w:t>44-</w:t>
              </w:r>
            </w:ins>
            <w:ins w:id="1176" w:author="Nánássy László" w:date="2024-06-04T12:05:00Z">
              <w:r w:rsidR="00174591">
                <w:t>64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177" w:author="Nánássy László" w:date="2024-06-04T12:55:00Z">
              <w:tcPr>
                <w:tcW w:w="2665" w:type="dxa"/>
                <w:gridSpan w:val="2"/>
                <w:shd w:val="clear" w:color="auto" w:fill="D9D9D9" w:themeFill="background1" w:themeFillShade="D9"/>
              </w:tcPr>
            </w:tcPrChange>
          </w:tcPr>
          <w:p w14:paraId="5427F618" w14:textId="44C07B6A" w:rsidR="00174591" w:rsidRPr="00D4717D" w:rsidRDefault="008B7041" w:rsidP="00194AF4">
            <w:pPr>
              <w:jc w:val="center"/>
              <w:rPr>
                <w:ins w:id="1178" w:author="Nánássy László" w:date="2024-06-04T12:05:00Z"/>
              </w:rPr>
            </w:pPr>
            <w:ins w:id="1179" w:author="Nánássy László" w:date="2024-06-04T15:46:00Z">
              <w:r w:rsidRPr="001C1E43">
                <w:t>[0-9a-fA-</w:t>
              </w:r>
              <w:proofErr w:type="gramStart"/>
              <w:r w:rsidRPr="001C1E43">
                <w:t>F]{</w:t>
              </w:r>
            </w:ins>
            <w:proofErr w:type="gramEnd"/>
            <w:ins w:id="1180" w:author="Budai-Kiss Tamás" w:date="2024-06-05T11:21:00Z">
              <w:r w:rsidR="0001241C">
                <w:t>44-</w:t>
              </w:r>
            </w:ins>
            <w:ins w:id="1181" w:author="Nánássy László" w:date="2024-06-04T15:46:00Z">
              <w:r>
                <w:t>64}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182" w:author="Nánássy László" w:date="2024-06-04T12:55:00Z">
              <w:tcPr>
                <w:tcW w:w="1560" w:type="dxa"/>
                <w:gridSpan w:val="2"/>
                <w:shd w:val="clear" w:color="auto" w:fill="D9D9D9" w:themeFill="background1" w:themeFillShade="D9"/>
              </w:tcPr>
            </w:tcPrChange>
          </w:tcPr>
          <w:p w14:paraId="1C18E444" w14:textId="77777777" w:rsidR="00174591" w:rsidRPr="00D4717D" w:rsidRDefault="00174591" w:rsidP="00194AF4">
            <w:pPr>
              <w:jc w:val="center"/>
              <w:rPr>
                <w:ins w:id="1183" w:author="Nánássy László" w:date="2024-06-04T12:05:00Z"/>
              </w:rPr>
            </w:pPr>
            <w:ins w:id="1184" w:author="Nánássy László" w:date="2024-06-04T12:05:00Z">
              <w:r>
                <w:t>-</w:t>
              </w:r>
            </w:ins>
          </w:p>
        </w:tc>
      </w:tr>
    </w:tbl>
    <w:p w14:paraId="15D43515" w14:textId="77777777" w:rsidR="00174591" w:rsidDel="00EB28E0" w:rsidRDefault="00174591" w:rsidP="00606AAA">
      <w:pPr>
        <w:rPr>
          <w:del w:id="1185" w:author="Nánássy László" w:date="2024-06-06T12:33:00Z"/>
        </w:rPr>
      </w:pPr>
    </w:p>
    <w:p w14:paraId="17E3981C" w14:textId="6A75DCF0" w:rsidR="00606AAA" w:rsidRDefault="00800EDB" w:rsidP="00606AAA">
      <w:del w:id="1186" w:author="Nánássy László" w:date="2024-06-04T12:05:00Z">
        <w:r w:rsidDel="00174591">
          <w:rPr>
            <w:noProof/>
          </w:rPr>
          <w:drawing>
            <wp:inline distT="0" distB="0" distL="0" distR="0" wp14:anchorId="18F6FD96" wp14:editId="46A9E138">
              <wp:extent cx="5762625" cy="1125220"/>
              <wp:effectExtent l="0" t="0" r="9525" b="0"/>
              <wp:docPr id="1222009813" name="Kép 1" descr="A képen szöveg, képernyőkép, Multimédiás szoftver, szoftver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2009813" name="Kép 1" descr="A képen szöveg, képernyőkép, Multimédiás szoftver, szoftver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125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14F2EA9" w14:textId="77777777" w:rsidR="00606AAA" w:rsidRPr="00606AAA" w:rsidRDefault="00606AAA" w:rsidP="00606AAA">
      <w:pPr>
        <w:rPr>
          <w:b/>
          <w:bCs/>
          <w:u w:val="single"/>
        </w:rPr>
      </w:pPr>
      <w:r w:rsidRPr="00606AAA">
        <w:rPr>
          <w:b/>
          <w:bCs/>
          <w:u w:val="single"/>
        </w:rPr>
        <w:t>Válasz:</w:t>
      </w:r>
    </w:p>
    <w:p w14:paraId="25BDBD9F" w14:textId="1EBA2B71" w:rsidR="00606AAA" w:rsidRDefault="003C4CA2" w:rsidP="00606AAA">
      <w:pPr>
        <w:rPr>
          <w:ins w:id="1187" w:author="Nánássy László" w:date="2024-06-04T12:55:00Z"/>
        </w:rPr>
      </w:pPr>
      <w:r>
        <w:rPr>
          <w:noProof/>
        </w:rPr>
        <w:drawing>
          <wp:inline distT="0" distB="0" distL="0" distR="0" wp14:anchorId="37CB0E73" wp14:editId="1F91F4E6">
            <wp:extent cx="5762625" cy="1790065"/>
            <wp:effectExtent l="0" t="0" r="9525" b="635"/>
            <wp:docPr id="177843315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3155" name="Kép 1" descr="A képen szöveg, képernyőkép, Betűtípus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00273BD0" w:rsidP="00273BD0">
      <w:pPr>
        <w:rPr>
          <w:ins w:id="1188" w:author="Nánássy László" w:date="2024-06-04T12:55:00Z"/>
        </w:rPr>
      </w:pPr>
      <w:ins w:id="1189" w:author="Nánássy László" w:date="2024-06-04T12:55:00Z">
        <w:r>
          <w:t>A</w:t>
        </w:r>
      </w:ins>
      <w:ins w:id="1190" w:author="Nánássy László" w:date="2024-06-04T12:56:00Z">
        <w:r>
          <w:t>z</w:t>
        </w:r>
      </w:ins>
      <w:ins w:id="1191" w:author="Nánássy László" w:date="2024-06-04T12:55:00Z">
        <w:r>
          <w:t xml:space="preserve"> </w:t>
        </w:r>
      </w:ins>
      <w:proofErr w:type="spellStart"/>
      <w:ins w:id="1192" w:author="Nánássy László" w:date="2024-06-04T12:56:00Z">
        <w:r>
          <w:t>AddFile</w:t>
        </w:r>
      </w:ins>
      <w:ins w:id="1193" w:author="Nánássy László" w:date="2024-06-04T12:55:00Z"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00194AF4">
        <w:trPr>
          <w:ins w:id="1194" w:author="Nánássy László" w:date="2024-06-04T12:55:00Z"/>
        </w:trPr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00273BD0" w:rsidP="00194AF4">
            <w:pPr>
              <w:jc w:val="center"/>
              <w:rPr>
                <w:ins w:id="1195" w:author="Nánássy László" w:date="2024-06-04T12:55:00Z"/>
                <w:b/>
                <w:bCs/>
              </w:rPr>
            </w:pPr>
            <w:ins w:id="1196" w:author="Nánássy László" w:date="2024-06-04T12:55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00273BD0" w:rsidP="00194AF4">
            <w:pPr>
              <w:jc w:val="center"/>
              <w:rPr>
                <w:ins w:id="1197" w:author="Nánássy László" w:date="2024-06-04T12:55:00Z"/>
                <w:b/>
                <w:bCs/>
              </w:rPr>
            </w:pPr>
            <w:ins w:id="1198" w:author="Nánássy László" w:date="2024-06-04T12:55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00273BD0" w:rsidP="00194AF4">
            <w:pPr>
              <w:jc w:val="center"/>
              <w:rPr>
                <w:ins w:id="1199" w:author="Nánássy László" w:date="2024-06-04T12:55:00Z"/>
                <w:b/>
                <w:bCs/>
              </w:rPr>
            </w:pPr>
            <w:ins w:id="1200" w:author="Nánássy László" w:date="2024-06-04T12:55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00273BD0" w:rsidP="00194AF4">
            <w:pPr>
              <w:jc w:val="center"/>
              <w:rPr>
                <w:ins w:id="1201" w:author="Nánássy László" w:date="2024-06-04T12:55:00Z"/>
                <w:b/>
                <w:bCs/>
              </w:rPr>
            </w:pPr>
            <w:ins w:id="1202" w:author="Nánássy László" w:date="2024-06-04T12:55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273BD0" w14:paraId="74E0B30D" w14:textId="77777777" w:rsidTr="00194AF4">
        <w:trPr>
          <w:ins w:id="1203" w:author="Nánássy László" w:date="2024-06-04T12:55:00Z"/>
        </w:trPr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008B7041" w:rsidP="00194AF4">
            <w:pPr>
              <w:rPr>
                <w:ins w:id="1204" w:author="Nánássy László" w:date="2024-06-04T12:55:00Z"/>
              </w:rPr>
            </w:pPr>
            <w:proofErr w:type="spellStart"/>
            <w:ins w:id="1205" w:author="Nánássy László" w:date="2024-06-04T15:48:00Z">
              <w:r>
                <w:t>fileId</w:t>
              </w:r>
            </w:ins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008B7041" w:rsidP="00194AF4">
            <w:pPr>
              <w:jc w:val="center"/>
              <w:rPr>
                <w:ins w:id="1206" w:author="Nánássy László" w:date="2024-06-04T12:55:00Z"/>
              </w:rPr>
            </w:pPr>
            <w:proofErr w:type="spellStart"/>
            <w:ins w:id="1207" w:author="Nánássy László" w:date="2024-06-04T15:48:00Z">
              <w:r>
                <w:t>string</w:t>
              </w:r>
            </w:ins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77777777" w:rsidR="00273BD0" w:rsidRDefault="00273BD0" w:rsidP="00194AF4">
            <w:pPr>
              <w:jc w:val="center"/>
              <w:rPr>
                <w:ins w:id="1208" w:author="Nánássy László" w:date="2024-06-04T12:55:00Z"/>
              </w:rPr>
            </w:pPr>
            <w:ins w:id="1209" w:author="Nánássy László" w:date="2024-06-04T12:55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008B7041" w:rsidP="00194AF4">
            <w:pPr>
              <w:rPr>
                <w:ins w:id="1210" w:author="Nánássy László" w:date="2024-06-04T12:55:00Z"/>
              </w:rPr>
            </w:pPr>
            <w:ins w:id="1211" w:author="Nánássy László" w:date="2024-06-04T15:48:00Z">
              <w:r>
                <w:t>A fájl egyedi azonosítója, ami alapján a fájlra hivatkozni lehet.</w:t>
              </w:r>
            </w:ins>
          </w:p>
        </w:tc>
      </w:tr>
      <w:tr w:rsidR="00273BD0" w14:paraId="71C03C0A" w14:textId="77777777" w:rsidTr="00194AF4">
        <w:trPr>
          <w:ins w:id="1212" w:author="Nánássy László" w:date="2024-06-04T12:55:00Z"/>
        </w:trPr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00273BD0" w:rsidP="00194AF4">
            <w:pPr>
              <w:rPr>
                <w:ins w:id="1213" w:author="Nánássy László" w:date="2024-06-04T12:55:00Z"/>
              </w:rPr>
            </w:pPr>
            <w:proofErr w:type="spellStart"/>
            <w:ins w:id="1214" w:author="Nánássy László" w:date="2024-06-04T12:55:00Z">
              <w:r>
                <w:t>resultCode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008B7041" w:rsidP="00194AF4">
            <w:pPr>
              <w:jc w:val="center"/>
              <w:rPr>
                <w:ins w:id="1215" w:author="Nánássy László" w:date="2024-06-04T12:55:00Z"/>
              </w:rPr>
            </w:pPr>
            <w:proofErr w:type="spellStart"/>
            <w:ins w:id="1216" w:author="Nánássy László" w:date="2024-06-04T15:47:00Z">
              <w:r>
                <w:t>FileUpload</w:t>
              </w:r>
            </w:ins>
            <w:ins w:id="1217" w:author="Nánássy László" w:date="2024-06-04T12:55:00Z">
              <w:r w:rsidR="00273BD0">
                <w:t>Result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00273BD0" w:rsidP="00194AF4">
            <w:pPr>
              <w:jc w:val="center"/>
              <w:rPr>
                <w:ins w:id="1218" w:author="Nánássy László" w:date="2024-06-04T12:55:00Z"/>
              </w:rPr>
            </w:pPr>
            <w:ins w:id="1219" w:author="Nánássy László" w:date="2024-06-04T12:55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00273BD0" w:rsidP="00194AF4">
            <w:pPr>
              <w:rPr>
                <w:ins w:id="1220" w:author="Nánássy László" w:date="2024-06-04T12:55:00Z"/>
              </w:rPr>
            </w:pPr>
            <w:ins w:id="1221" w:author="Nánássy László" w:date="2024-06-04T12:55:00Z">
              <w:r>
                <w:t>Válaszkód</w:t>
              </w:r>
            </w:ins>
          </w:p>
        </w:tc>
      </w:tr>
      <w:tr w:rsidR="00273BD0" w14:paraId="134F0845" w14:textId="77777777" w:rsidTr="00194AF4">
        <w:trPr>
          <w:ins w:id="1222" w:author="Nánássy László" w:date="2024-06-04T12:55:00Z"/>
        </w:trPr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00273BD0" w:rsidP="00194AF4">
            <w:pPr>
              <w:rPr>
                <w:ins w:id="1223" w:author="Nánássy László" w:date="2024-06-04T12:55:00Z"/>
              </w:rPr>
            </w:pPr>
            <w:proofErr w:type="spellStart"/>
            <w:ins w:id="1224" w:author="Nánássy László" w:date="2024-06-04T12:55:00Z">
              <w:r>
                <w:t>resultMessage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00273BD0" w:rsidP="00194AF4">
            <w:pPr>
              <w:jc w:val="center"/>
              <w:rPr>
                <w:ins w:id="1225" w:author="Nánássy László" w:date="2024-06-04T12:55:00Z"/>
              </w:rPr>
            </w:pPr>
            <w:proofErr w:type="spellStart"/>
            <w:ins w:id="1226" w:author="Nánássy László" w:date="2024-06-04T12:55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77777777" w:rsidR="00273BD0" w:rsidRDefault="00273BD0" w:rsidP="00194AF4">
            <w:pPr>
              <w:jc w:val="center"/>
              <w:rPr>
                <w:ins w:id="1227" w:author="Nánássy László" w:date="2024-06-04T12:55:00Z"/>
              </w:rPr>
            </w:pPr>
            <w:ins w:id="1228" w:author="Nánássy László" w:date="2024-06-04T12:55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00273BD0" w:rsidP="00194AF4">
            <w:pPr>
              <w:rPr>
                <w:ins w:id="1229" w:author="Nánássy László" w:date="2024-06-04T12:55:00Z"/>
              </w:rPr>
            </w:pPr>
            <w:ins w:id="1230" w:author="Nánássy László" w:date="2024-06-04T12:55:00Z">
              <w:r>
                <w:t>Válaszüzenet</w:t>
              </w:r>
            </w:ins>
          </w:p>
        </w:tc>
      </w:tr>
    </w:tbl>
    <w:p w14:paraId="59FCF9CF" w14:textId="098F8E40" w:rsidR="00273BD0" w:rsidRDefault="00273BD0" w:rsidP="00273BD0">
      <w:pPr>
        <w:rPr>
          <w:ins w:id="1231" w:author="Nánássy László" w:date="2024-06-06T12:33:00Z"/>
        </w:rPr>
      </w:pPr>
    </w:p>
    <w:p w14:paraId="6350DD21" w14:textId="2DFA4881" w:rsidR="00EB28E0" w:rsidRDefault="00EB28E0" w:rsidP="00273BD0">
      <w:pPr>
        <w:rPr>
          <w:ins w:id="1232" w:author="Nánássy László" w:date="2024-06-04T12:55:00Z"/>
        </w:rPr>
      </w:pPr>
      <w:ins w:id="1233" w:author="Nánássy László" w:date="2024-06-06T12:33:00Z">
        <w:r>
          <w:t>Tájékoztatásként a használt, de az interfészen nem előírt minták:</w:t>
        </w:r>
      </w:ins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1234" w:author="Nánássy László" w:date="2024-06-04T12:56:00Z">
          <w:tblPr>
            <w:tblStyle w:val="Rcsostblzat"/>
            <w:tblW w:w="6914" w:type="dxa"/>
            <w:tblInd w:w="-113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18"/>
        <w:gridCol w:w="1163"/>
        <w:gridCol w:w="2665"/>
        <w:gridCol w:w="1560"/>
        <w:tblGridChange w:id="1235">
          <w:tblGrid>
            <w:gridCol w:w="1440"/>
            <w:gridCol w:w="1249"/>
            <w:gridCol w:w="2665"/>
            <w:gridCol w:w="1560"/>
          </w:tblGrid>
        </w:tblGridChange>
      </w:tblGrid>
      <w:tr w:rsidR="00273BD0" w14:paraId="02DFED9E" w14:textId="77777777" w:rsidTr="00273BD0">
        <w:trPr>
          <w:ins w:id="1236" w:author="Nánássy László" w:date="2024-06-04T12:55:00Z"/>
        </w:trPr>
        <w:tc>
          <w:tcPr>
            <w:tcW w:w="1418" w:type="dxa"/>
            <w:shd w:val="clear" w:color="auto" w:fill="D9D9D9" w:themeFill="background1" w:themeFillShade="D9"/>
            <w:tcPrChange w:id="1237" w:author="Nánássy László" w:date="2024-06-04T12:56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5908639F" w14:textId="77777777" w:rsidR="00273BD0" w:rsidRPr="00B30389" w:rsidRDefault="00273BD0" w:rsidP="00194AF4">
            <w:pPr>
              <w:jc w:val="center"/>
              <w:rPr>
                <w:ins w:id="1238" w:author="Nánássy László" w:date="2024-06-04T12:55:00Z"/>
                <w:b/>
                <w:bCs/>
              </w:rPr>
            </w:pPr>
            <w:ins w:id="1239" w:author="Nánássy László" w:date="2024-06-04T12:55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163" w:type="dxa"/>
            <w:shd w:val="clear" w:color="auto" w:fill="D9D9D9" w:themeFill="background1" w:themeFillShade="D9"/>
            <w:tcPrChange w:id="1240" w:author="Nánássy László" w:date="2024-06-04T12:56:00Z">
              <w:tcPr>
                <w:tcW w:w="1249" w:type="dxa"/>
                <w:shd w:val="clear" w:color="auto" w:fill="D9D9D9" w:themeFill="background1" w:themeFillShade="D9"/>
              </w:tcPr>
            </w:tcPrChange>
          </w:tcPr>
          <w:p w14:paraId="31E2BA68" w14:textId="77777777" w:rsidR="00273BD0" w:rsidRDefault="00273BD0" w:rsidP="00194AF4">
            <w:pPr>
              <w:jc w:val="center"/>
              <w:rPr>
                <w:ins w:id="1241" w:author="Nánássy László" w:date="2024-06-04T12:55:00Z"/>
                <w:b/>
                <w:bCs/>
              </w:rPr>
            </w:pPr>
            <w:ins w:id="1242" w:author="Nánássy László" w:date="2024-06-04T12:55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243" w:author="Nánássy László" w:date="2024-06-04T12:56:00Z">
              <w:tcPr>
                <w:tcW w:w="2665" w:type="dxa"/>
                <w:shd w:val="clear" w:color="auto" w:fill="D9D9D9" w:themeFill="background1" w:themeFillShade="D9"/>
              </w:tcPr>
            </w:tcPrChange>
          </w:tcPr>
          <w:p w14:paraId="6215F3FB" w14:textId="77777777" w:rsidR="00273BD0" w:rsidRPr="00B30389" w:rsidRDefault="00273BD0" w:rsidP="00194AF4">
            <w:pPr>
              <w:jc w:val="center"/>
              <w:rPr>
                <w:ins w:id="1244" w:author="Nánássy László" w:date="2024-06-04T12:55:00Z"/>
                <w:b/>
                <w:bCs/>
              </w:rPr>
            </w:pPr>
            <w:ins w:id="1245" w:author="Nánássy László" w:date="2024-06-04T12:55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246" w:author="Nánássy László" w:date="2024-06-04T12:56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7F3DD9F8" w14:textId="77777777" w:rsidR="00273BD0" w:rsidRPr="00B30389" w:rsidRDefault="00273BD0" w:rsidP="00194AF4">
            <w:pPr>
              <w:jc w:val="center"/>
              <w:rPr>
                <w:ins w:id="1247" w:author="Nánássy László" w:date="2024-06-04T12:55:00Z"/>
                <w:b/>
                <w:bCs/>
              </w:rPr>
            </w:pPr>
            <w:ins w:id="1248" w:author="Nánássy László" w:date="2024-06-04T12:55:00Z">
              <w:r>
                <w:rPr>
                  <w:b/>
                  <w:bCs/>
                </w:rPr>
                <w:t>alapérték</w:t>
              </w:r>
            </w:ins>
          </w:p>
        </w:tc>
      </w:tr>
      <w:tr w:rsidR="00273BD0" w14:paraId="5EAB443F" w14:textId="77777777" w:rsidTr="00273BD0">
        <w:trPr>
          <w:ins w:id="1249" w:author="Nánássy László" w:date="2024-06-04T12:55:00Z"/>
        </w:trPr>
        <w:tc>
          <w:tcPr>
            <w:tcW w:w="1418" w:type="dxa"/>
            <w:shd w:val="clear" w:color="auto" w:fill="D9D9D9" w:themeFill="background1" w:themeFillShade="D9"/>
            <w:tcPrChange w:id="1250" w:author="Nánássy László" w:date="2024-06-04T12:56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63AB76E0" w14:textId="63A8AC7E" w:rsidR="00273BD0" w:rsidRPr="00D4717D" w:rsidRDefault="008B7041" w:rsidP="00194AF4">
            <w:pPr>
              <w:rPr>
                <w:ins w:id="1251" w:author="Nánássy László" w:date="2024-06-04T12:55:00Z"/>
              </w:rPr>
            </w:pPr>
            <w:proofErr w:type="spellStart"/>
            <w:ins w:id="1252" w:author="Nánássy László" w:date="2024-06-04T15:48:00Z">
              <w:r>
                <w:t>fileId</w:t>
              </w:r>
            </w:ins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  <w:tcPrChange w:id="1253" w:author="Nánássy László" w:date="2024-06-04T12:56:00Z">
              <w:tcPr>
                <w:tcW w:w="1249" w:type="dxa"/>
                <w:shd w:val="clear" w:color="auto" w:fill="D9D9D9" w:themeFill="background1" w:themeFillShade="D9"/>
              </w:tcPr>
            </w:tcPrChange>
          </w:tcPr>
          <w:p w14:paraId="43FC5D39" w14:textId="01A589E1" w:rsidR="00273BD0" w:rsidRPr="001C1E43" w:rsidRDefault="008B4057" w:rsidP="00194AF4">
            <w:pPr>
              <w:jc w:val="center"/>
              <w:rPr>
                <w:ins w:id="1254" w:author="Nánássy László" w:date="2024-06-04T12:55:00Z"/>
              </w:rPr>
            </w:pPr>
            <w:ins w:id="1255" w:author="Budai-Kiss Tamás" w:date="2024-06-05T11:11:00Z">
              <w:r>
                <w:t>3</w:t>
              </w:r>
            </w:ins>
            <w:ins w:id="1256" w:author="Nánássy László" w:date="2024-06-10T10:17:00Z">
              <w:r w:rsidR="005373F0">
                <w:t>6</w:t>
              </w:r>
            </w:ins>
            <w:ins w:id="1257" w:author="Budai-Kiss Tamás" w:date="2024-06-05T11:11:00Z">
              <w:del w:id="1258" w:author="Nánássy László" w:date="2024-06-06T13:50:00Z">
                <w:r w:rsidDel="00A320F4">
                  <w:delText>6</w:delText>
                </w:r>
              </w:del>
            </w:ins>
            <w:ins w:id="1259" w:author="Nánássy László" w:date="2024-06-04T15:48:00Z">
              <w:del w:id="1260" w:author="Budai-Kiss Tamás" w:date="2024-06-05T11:11:00Z">
                <w:r w:rsidR="008B7041" w:rsidDel="008B4057">
                  <w:delText>2</w:delText>
                </w:r>
              </w:del>
            </w:ins>
            <w:ins w:id="1261" w:author="Nánássy László" w:date="2024-06-04T15:49:00Z">
              <w:del w:id="1262" w:author="Budai-Kiss Tamás" w:date="2024-06-05T11:11:00Z">
                <w:r w:rsidR="008B7041" w:rsidDel="008B4057">
                  <w:delText>0</w:delText>
                </w:r>
              </w:del>
            </w:ins>
          </w:p>
        </w:tc>
        <w:tc>
          <w:tcPr>
            <w:tcW w:w="2665" w:type="dxa"/>
            <w:shd w:val="clear" w:color="auto" w:fill="D9D9D9" w:themeFill="background1" w:themeFillShade="D9"/>
            <w:tcPrChange w:id="1263" w:author="Nánássy László" w:date="2024-06-04T12:56:00Z">
              <w:tcPr>
                <w:tcW w:w="2665" w:type="dxa"/>
                <w:shd w:val="clear" w:color="auto" w:fill="D9D9D9" w:themeFill="background1" w:themeFillShade="D9"/>
              </w:tcPr>
            </w:tcPrChange>
          </w:tcPr>
          <w:p w14:paraId="43912920" w14:textId="4D3B9A70" w:rsidR="00273BD0" w:rsidRPr="00D4717D" w:rsidRDefault="008B4057" w:rsidP="00194AF4">
            <w:pPr>
              <w:jc w:val="center"/>
              <w:rPr>
                <w:ins w:id="1264" w:author="Nánássy László" w:date="2024-06-04T12:55:00Z"/>
              </w:rPr>
            </w:pPr>
            <w:ins w:id="1265" w:author="Budai-Kiss Tamás" w:date="2024-06-05T11:12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  <w:ins w:id="1266" w:author="Nánássy László" w:date="2024-06-04T15:48:00Z">
              <w:del w:id="1267" w:author="Budai-Kiss Tamás" w:date="2024-06-05T11:12:00Z">
                <w:r w:rsidR="008B7041" w:rsidRPr="001C1E43" w:rsidDel="008B4057">
                  <w:delText>[0-9a-fA-F]{</w:delText>
                </w:r>
              </w:del>
            </w:ins>
            <w:ins w:id="1268" w:author="Nánássy László" w:date="2024-06-04T15:49:00Z">
              <w:del w:id="1269" w:author="Budai-Kiss Tamás" w:date="2024-06-05T11:12:00Z">
                <w:r w:rsidR="008B7041" w:rsidDel="008B4057">
                  <w:delText>20</w:delText>
                </w:r>
              </w:del>
            </w:ins>
            <w:ins w:id="1270" w:author="Nánássy László" w:date="2024-06-04T15:48:00Z">
              <w:del w:id="1271" w:author="Budai-Kiss Tamás" w:date="2024-06-05T11:12:00Z">
                <w:r w:rsidR="008B7041" w:rsidDel="008B4057">
                  <w:delText>}</w:delText>
                </w:r>
              </w:del>
            </w:ins>
          </w:p>
        </w:tc>
        <w:tc>
          <w:tcPr>
            <w:tcW w:w="1560" w:type="dxa"/>
            <w:shd w:val="clear" w:color="auto" w:fill="D9D9D9" w:themeFill="background1" w:themeFillShade="D9"/>
            <w:tcPrChange w:id="1272" w:author="Nánássy László" w:date="2024-06-04T12:56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32E38D2A" w14:textId="77777777" w:rsidR="00273BD0" w:rsidRPr="00D4717D" w:rsidRDefault="00273BD0" w:rsidP="00194AF4">
            <w:pPr>
              <w:jc w:val="center"/>
              <w:rPr>
                <w:ins w:id="1273" w:author="Nánássy László" w:date="2024-06-04T12:55:00Z"/>
              </w:rPr>
            </w:pPr>
            <w:ins w:id="1274" w:author="Nánássy László" w:date="2024-06-04T12:55:00Z">
              <w:r>
                <w:t>-</w:t>
              </w:r>
            </w:ins>
          </w:p>
        </w:tc>
      </w:tr>
    </w:tbl>
    <w:p w14:paraId="67214246" w14:textId="77777777" w:rsidR="00273BD0" w:rsidRDefault="00273BD0" w:rsidP="00606AAA"/>
    <w:p w14:paraId="7B204763" w14:textId="654FA96C" w:rsidR="00606AAA" w:rsidRDefault="00606AAA" w:rsidP="00606AAA">
      <w:pPr>
        <w:rPr>
          <w:ins w:id="1275" w:author="Nánássy László" w:date="2024-06-04T14:58:00Z"/>
          <w:b/>
          <w:bCs/>
          <w:u w:val="single"/>
        </w:rPr>
      </w:pPr>
      <w:r w:rsidRPr="00606AAA">
        <w:rPr>
          <w:b/>
          <w:bCs/>
          <w:u w:val="single"/>
        </w:rPr>
        <w:t>Válaszkódok:</w:t>
      </w:r>
    </w:p>
    <w:p w14:paraId="3C2376FE" w14:textId="6755383A" w:rsidR="00FE2443" w:rsidRPr="00FE2443" w:rsidDel="0081026B" w:rsidRDefault="00FE2443" w:rsidP="00606AAA">
      <w:pPr>
        <w:rPr>
          <w:del w:id="1276" w:author="Nánássy László" w:date="2024-06-06T12:35:00Z"/>
          <w:rPrChange w:id="1277" w:author="Nánássy László" w:date="2024-06-04T14:58:00Z">
            <w:rPr>
              <w:del w:id="1278" w:author="Nánássy László" w:date="2024-06-06T12:35:00Z"/>
              <w:b/>
              <w:bCs/>
              <w:u w:val="single"/>
            </w:rPr>
          </w:rPrChange>
        </w:rPr>
      </w:pPr>
      <w:ins w:id="1279" w:author="Nánássy László" w:date="2024-06-04T14:58:00Z">
        <w:r>
          <w:t xml:space="preserve">A </w:t>
        </w:r>
        <w:proofErr w:type="spellStart"/>
        <w:r>
          <w:t>FileUploadResult</w:t>
        </w:r>
        <w:proofErr w:type="spellEnd"/>
        <w:r>
          <w:t xml:space="preserve"> </w:t>
        </w:r>
        <w:proofErr w:type="spellStart"/>
        <w:r>
          <w:t>enum</w:t>
        </w:r>
        <w:proofErr w:type="spellEnd"/>
        <w:r>
          <w:t xml:space="preserve"> lehetséges értékei:</w:t>
        </w:r>
      </w:ins>
    </w:p>
    <w:p w14:paraId="205F9DDF" w14:textId="2EADD131" w:rsidR="00606AAA" w:rsidRDefault="003C4CA2" w:rsidP="00606AAA">
      <w:del w:id="1280" w:author="Nánássy László" w:date="2024-06-04T14:58:00Z">
        <w:r w:rsidDel="00FE2443">
          <w:rPr>
            <w:noProof/>
          </w:rPr>
          <w:drawing>
            <wp:inline distT="0" distB="0" distL="0" distR="0" wp14:anchorId="1562B585" wp14:editId="5D3F0F21">
              <wp:extent cx="5762625" cy="850900"/>
              <wp:effectExtent l="0" t="0" r="9525" b="6350"/>
              <wp:docPr id="1018789270" name="Kép 1" descr="A képen szöveg, képernyőkép, Betűtípus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8789270" name="Kép 1" descr="A képen szöveg, képernyőkép, Betűtípus, fekete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850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00606AA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00606AA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0067379D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79CEA12B" w:rsidR="00606AAA" w:rsidRPr="0067379D" w:rsidRDefault="00C76813" w:rsidP="0067379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GerFileStatus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0067379D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00606AAA" w:rsidP="00F47FAB">
            <w:r>
              <w:t xml:space="preserve">A </w:t>
            </w:r>
            <w:r w:rsidR="0067379D">
              <w:t>fájl-</w:t>
            </w:r>
            <w:proofErr w:type="spellStart"/>
            <w:r w:rsidR="0067379D">
              <w:t>ról</w:t>
            </w:r>
            <w:proofErr w:type="spellEnd"/>
            <w:r w:rsidR="0067379D">
              <w:t xml:space="preserve"> képzett sha256 </w:t>
            </w:r>
            <w:proofErr w:type="spellStart"/>
            <w:r w:rsidR="0067379D">
              <w:t>hash</w:t>
            </w:r>
            <w:proofErr w:type="spellEnd"/>
            <w:r w:rsidR="0067379D">
              <w:t xml:space="preserve"> nem egyezik a paraméterben megadottal</w:t>
            </w:r>
            <w:r>
              <w:t>.</w:t>
            </w:r>
          </w:p>
        </w:tc>
      </w:tr>
      <w:tr w:rsidR="00606AAA" w14:paraId="37757EA9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0067379D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0067379D" w:rsidP="00F47FAB">
            <w:r>
              <w:t>Egyéb hiba következett be a feltöltés során</w:t>
            </w:r>
            <w:r w:rsidR="00606AAA">
              <w:t>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00F97784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81" w:name="_Toc168907157"/>
      <w:r w:rsidRPr="00147FA6">
        <w:rPr>
          <w:i/>
          <w:iCs/>
          <w:sz w:val="24"/>
          <w:szCs w:val="24"/>
        </w:rPr>
        <w:t>Fájlstátusz lekérdezés</w:t>
      </w:r>
      <w:r w:rsidR="00A3418A">
        <w:rPr>
          <w:i/>
          <w:iCs/>
          <w:sz w:val="24"/>
          <w:szCs w:val="24"/>
        </w:rPr>
        <w:t xml:space="preserve"> művelete</w:t>
      </w:r>
      <w:bookmarkEnd w:id="1281"/>
    </w:p>
    <w:p w14:paraId="33F15A4A" w14:textId="77777777" w:rsidR="00354754" w:rsidRPr="00354754" w:rsidRDefault="00354754" w:rsidP="00354754">
      <w:pPr>
        <w:rPr>
          <w:b/>
          <w:bCs/>
          <w:u w:val="single"/>
        </w:rPr>
      </w:pPr>
      <w:r w:rsidRPr="00354754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54754" w14:paraId="2817BFEF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00354754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00707204" w:rsidP="00F47FAB">
            <w:proofErr w:type="spellStart"/>
            <w:r>
              <w:t>get</w:t>
            </w:r>
            <w:r w:rsidR="00354754">
              <w:t>File</w:t>
            </w:r>
            <w:r>
              <w:t>Status</w:t>
            </w:r>
            <w:proofErr w:type="spellEnd"/>
          </w:p>
        </w:tc>
      </w:tr>
      <w:tr w:rsidR="000E7021" w14:paraId="7F548F28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000E7021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000E7021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00354754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00707204" w:rsidP="00F47FAB">
            <w:r>
              <w:t>GET</w:t>
            </w:r>
          </w:p>
        </w:tc>
      </w:tr>
      <w:tr w:rsidR="00354754" w14:paraId="6C64CD8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00354754" w:rsidP="00F47FAB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0E3036C0" w:rsidR="00354754" w:rsidRDefault="00354754" w:rsidP="00F47FAB">
            <w:r w:rsidRPr="003D3372">
              <w:t>/NavM2mDocument/</w:t>
            </w:r>
            <w:proofErr w:type="spellStart"/>
            <w:ins w:id="1282" w:author="Nánássy László" w:date="2024-05-22T09:48:00Z">
              <w:r w:rsidR="007D7109">
                <w:t>filestoreDownloadService</w:t>
              </w:r>
            </w:ins>
            <w:proofErr w:type="spellEnd"/>
            <w:del w:id="1283" w:author="Nánássy László" w:date="2024-05-22T09:48:00Z">
              <w:r w:rsidDel="007D7109">
                <w:delText>Filestore</w:delText>
              </w:r>
              <w:r w:rsidRPr="003D3372" w:rsidDel="007D7109">
                <w:delText>Service</w:delText>
              </w:r>
            </w:del>
            <w:r w:rsidRPr="003D3372">
              <w:t>/</w:t>
            </w:r>
            <w:r>
              <w:t>File</w:t>
            </w:r>
            <w:r w:rsidR="005223E3">
              <w:t>/{</w:t>
            </w:r>
            <w:proofErr w:type="spellStart"/>
            <w:r w:rsidR="005223E3">
              <w:t>fileId</w:t>
            </w:r>
            <w:proofErr w:type="spellEnd"/>
            <w:r w:rsidR="005223E3">
              <w:t>}</w:t>
            </w:r>
          </w:p>
        </w:tc>
      </w:tr>
      <w:tr w:rsidR="00354754" w14:paraId="0009A057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00354754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77777777" w:rsidR="00354754" w:rsidRPr="00D42669" w:rsidRDefault="00000000" w:rsidP="00F47FAB">
            <w:hyperlink r:id="rId32" w:anchor="/FilestoreService/addFile" w:history="1">
              <w:r w:rsidR="00354754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354754" w14:paraId="3FAF5D44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00354754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00354754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 xml:space="preserve">A fájlok </w:t>
            </w:r>
            <w:r w:rsidR="000B5924">
              <w:rPr>
                <w:rFonts w:eastAsiaTheme="minorEastAsia"/>
                <w:color w:val="auto"/>
                <w:sz w:val="20"/>
                <w:szCs w:val="20"/>
              </w:rPr>
              <w:t>státuszának lekérdezését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 w:rsidR="00D3008F">
              <w:rPr>
                <w:rFonts w:eastAsiaTheme="minorEastAsia"/>
                <w:color w:val="auto"/>
                <w:sz w:val="20"/>
                <w:szCs w:val="20"/>
              </w:rPr>
              <w:t>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00354754" w:rsidP="00354754">
      <w:pPr>
        <w:rPr>
          <w:b/>
          <w:bCs/>
          <w:u w:val="single"/>
        </w:rPr>
      </w:pPr>
      <w:r w:rsidRPr="00354754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00F47FAB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00354754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00354754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00354754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00354754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00354754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54754" w14:paraId="138682D0" w14:textId="77777777" w:rsidTr="00F47FAB">
        <w:tc>
          <w:tcPr>
            <w:tcW w:w="1555" w:type="dxa"/>
            <w:shd w:val="clear" w:color="auto" w:fill="D9D9D9" w:themeFill="background1" w:themeFillShade="D9"/>
          </w:tcPr>
          <w:p w14:paraId="69B78B32" w14:textId="77777777" w:rsidR="00354754" w:rsidRPr="00D4717D" w:rsidRDefault="00354754" w:rsidP="00F47FAB">
            <w:proofErr w:type="spellStart"/>
            <w:r>
              <w:t>Authorization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163DB20" w14:textId="77777777" w:rsidR="00354754" w:rsidRPr="00D4717D" w:rsidRDefault="00354754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2EDA2BEC" w14:textId="77777777" w:rsidR="00354754" w:rsidRPr="00D4717D" w:rsidRDefault="00354754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2D3D9A6" w14:textId="77777777" w:rsidR="00354754" w:rsidRPr="00D4717D" w:rsidRDefault="00354754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45171C6" w14:textId="77777777" w:rsidR="00354754" w:rsidRPr="00D4717D" w:rsidRDefault="00354754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</w:p>
        </w:tc>
      </w:tr>
      <w:tr w:rsidR="00354754" w14:paraId="11EEC8DD" w14:textId="77777777" w:rsidTr="00F47FAB">
        <w:tc>
          <w:tcPr>
            <w:tcW w:w="1555" w:type="dxa"/>
            <w:shd w:val="clear" w:color="auto" w:fill="D9D9D9" w:themeFill="background1" w:themeFillShade="D9"/>
          </w:tcPr>
          <w:p w14:paraId="2A5533CA" w14:textId="77777777" w:rsidR="00354754" w:rsidRPr="00D4717D" w:rsidRDefault="00354754" w:rsidP="00F47FAB">
            <w:proofErr w:type="spellStart"/>
            <w:r>
              <w:t>messageId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1B09823" w14:textId="77777777" w:rsidR="00354754" w:rsidRPr="00D4717D" w:rsidRDefault="00354754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0EC942B2" w14:textId="77777777" w:rsidR="00354754" w:rsidRPr="00D4717D" w:rsidRDefault="00354754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A10612F" w14:textId="77777777" w:rsidR="00354754" w:rsidRDefault="00354754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16D1C98" w14:textId="77777777" w:rsidR="00354754" w:rsidRPr="00D4717D" w:rsidRDefault="00354754" w:rsidP="00F47FAB">
            <w:r>
              <w:t>Üzenet egyedi azonosítója</w:t>
            </w:r>
          </w:p>
        </w:tc>
      </w:tr>
      <w:tr w:rsidR="00354754" w14:paraId="03023637" w14:textId="77777777" w:rsidTr="00F47FAB">
        <w:tc>
          <w:tcPr>
            <w:tcW w:w="1555" w:type="dxa"/>
            <w:shd w:val="clear" w:color="auto" w:fill="D9D9D9" w:themeFill="background1" w:themeFillShade="D9"/>
          </w:tcPr>
          <w:p w14:paraId="109C915E" w14:textId="77777777" w:rsidR="00354754" w:rsidRDefault="00354754" w:rsidP="00F47FAB">
            <w:proofErr w:type="spellStart"/>
            <w:r>
              <w:t>correlationId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18176C6" w14:textId="77777777" w:rsidR="00354754" w:rsidRDefault="00354754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3EB6698A" w14:textId="77777777" w:rsidR="00354754" w:rsidRDefault="00354754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76FBA447" w14:textId="77777777" w:rsidR="00354754" w:rsidRDefault="00354754" w:rsidP="00F47FAB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EDA2D22" w14:textId="77777777" w:rsidR="00354754" w:rsidRDefault="00354754" w:rsidP="00F47FAB">
            <w:r>
              <w:t>Kapcsolat azonosító</w:t>
            </w:r>
          </w:p>
        </w:tc>
      </w:tr>
      <w:tr w:rsidR="00354754" w14:paraId="4CA7414C" w14:textId="77777777" w:rsidTr="00F47FAB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00354754" w:rsidP="00F47FAB">
            <w:proofErr w:type="spellStart"/>
            <w:r>
              <w:t>file</w:t>
            </w:r>
            <w:r w:rsidR="00B01CE7">
              <w:t>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00B01CE7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00B01CE7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00354754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00B01CE7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>
      <w:pPr>
        <w:rPr>
          <w:ins w:id="1284" w:author="Nánássy László" w:date="2024-06-06T12:33:00Z"/>
        </w:rPr>
      </w:pPr>
    </w:p>
    <w:p w14:paraId="78B04A1E" w14:textId="0F0CCE5F" w:rsidR="00EB28E0" w:rsidRDefault="00EB28E0" w:rsidP="00354754">
      <w:pPr>
        <w:rPr>
          <w:ins w:id="1285" w:author="Nánássy László" w:date="2024-06-04T15:50:00Z"/>
        </w:rPr>
      </w:pPr>
      <w:ins w:id="1286" w:author="Nánássy László" w:date="2024-06-06T12:33:00Z">
        <w:r>
          <w:t>Tájékoztatásként a használt, de az interfészen nem előírt minták:</w:t>
        </w:r>
      </w:ins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00194AF4">
        <w:trPr>
          <w:ins w:id="1287" w:author="Nánássy László" w:date="2024-06-04T15:50:00Z"/>
        </w:trPr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00ED0124" w:rsidP="00194AF4">
            <w:pPr>
              <w:jc w:val="center"/>
              <w:rPr>
                <w:ins w:id="1288" w:author="Nánássy László" w:date="2024-06-04T15:50:00Z"/>
                <w:b/>
                <w:bCs/>
              </w:rPr>
            </w:pPr>
            <w:ins w:id="1289" w:author="Nánássy László" w:date="2024-06-04T15:50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00ED0124" w:rsidP="00194AF4">
            <w:pPr>
              <w:jc w:val="center"/>
              <w:rPr>
                <w:ins w:id="1290" w:author="Nánássy László" w:date="2024-06-04T15:50:00Z"/>
                <w:b/>
                <w:bCs/>
              </w:rPr>
            </w:pPr>
            <w:ins w:id="1291" w:author="Nánássy László" w:date="2024-06-04T15:50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00ED0124" w:rsidP="00194AF4">
            <w:pPr>
              <w:jc w:val="center"/>
              <w:rPr>
                <w:ins w:id="1292" w:author="Nánássy László" w:date="2024-06-04T15:50:00Z"/>
                <w:b/>
                <w:bCs/>
              </w:rPr>
            </w:pPr>
            <w:ins w:id="1293" w:author="Nánássy László" w:date="2024-06-04T15:50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00ED0124" w:rsidP="00194AF4">
            <w:pPr>
              <w:jc w:val="center"/>
              <w:rPr>
                <w:ins w:id="1294" w:author="Nánássy László" w:date="2024-06-04T15:50:00Z"/>
                <w:b/>
                <w:bCs/>
              </w:rPr>
            </w:pPr>
            <w:ins w:id="1295" w:author="Nánássy László" w:date="2024-06-04T15:50:00Z">
              <w:r>
                <w:rPr>
                  <w:b/>
                  <w:bCs/>
                </w:rPr>
                <w:t>alapérték</w:t>
              </w:r>
            </w:ins>
          </w:p>
        </w:tc>
      </w:tr>
      <w:tr w:rsidR="00ED0124" w14:paraId="24C2728B" w14:textId="77777777" w:rsidTr="00194AF4">
        <w:trPr>
          <w:ins w:id="1296" w:author="Nánássy László" w:date="2024-06-04T15:50:00Z"/>
        </w:trPr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00ED0124" w:rsidP="00194AF4">
            <w:pPr>
              <w:rPr>
                <w:ins w:id="1297" w:author="Nánássy László" w:date="2024-06-04T15:50:00Z"/>
              </w:rPr>
            </w:pPr>
            <w:proofErr w:type="spellStart"/>
            <w:ins w:id="1298" w:author="Nánássy László" w:date="2024-06-04T15:50:00Z">
              <w:r>
                <w:t>fileId</w:t>
              </w:r>
              <w:proofErr w:type="spellEnd"/>
            </w:ins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25193C8C" w:rsidR="00ED0124" w:rsidRPr="001C1E43" w:rsidRDefault="008B4057" w:rsidP="00194AF4">
            <w:pPr>
              <w:jc w:val="center"/>
              <w:rPr>
                <w:ins w:id="1299" w:author="Nánássy László" w:date="2024-06-04T15:50:00Z"/>
              </w:rPr>
            </w:pPr>
            <w:ins w:id="1300" w:author="Budai-Kiss Tamás" w:date="2024-06-05T11:12:00Z">
              <w:r>
                <w:t>3</w:t>
              </w:r>
            </w:ins>
            <w:ins w:id="1301" w:author="Nánássy László" w:date="2024-06-10T10:17:00Z">
              <w:r w:rsidR="005373F0">
                <w:t>6</w:t>
              </w:r>
            </w:ins>
            <w:ins w:id="1302" w:author="Budai-Kiss Tamás" w:date="2024-06-05T11:12:00Z">
              <w:del w:id="1303" w:author="Nánássy László" w:date="2024-06-06T13:50:00Z">
                <w:r w:rsidDel="00A320F4">
                  <w:delText>6</w:delText>
                </w:r>
              </w:del>
            </w:ins>
            <w:ins w:id="1304" w:author="Nánássy László" w:date="2024-06-04T15:50:00Z">
              <w:del w:id="1305" w:author="Budai-Kiss Tamás" w:date="2024-06-05T11:12:00Z">
                <w:r w:rsidR="00ED0124" w:rsidDel="008B4057">
                  <w:delText>20</w:delText>
                </w:r>
              </w:del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61EF5BEC" w:rsidR="00ED0124" w:rsidRPr="00D4717D" w:rsidRDefault="008B4057" w:rsidP="00194AF4">
            <w:pPr>
              <w:jc w:val="center"/>
              <w:rPr>
                <w:ins w:id="1306" w:author="Nánássy László" w:date="2024-06-04T15:50:00Z"/>
              </w:rPr>
            </w:pPr>
            <w:ins w:id="1307" w:author="Budai-Kiss Tamás" w:date="2024-06-05T11:12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  <w:ins w:id="1308" w:author="Nánássy László" w:date="2024-06-04T15:50:00Z">
              <w:del w:id="1309" w:author="Budai-Kiss Tamás" w:date="2024-06-05T11:12:00Z">
                <w:r w:rsidR="00ED0124" w:rsidRPr="001C1E43" w:rsidDel="008B4057">
                  <w:delText>[0-9a-fA-F]{</w:delText>
                </w:r>
                <w:r w:rsidR="00ED0124" w:rsidDel="008B4057">
                  <w:delText>20}</w:delText>
                </w:r>
              </w:del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00ED0124" w:rsidP="00194AF4">
            <w:pPr>
              <w:jc w:val="center"/>
              <w:rPr>
                <w:ins w:id="1310" w:author="Nánássy László" w:date="2024-06-04T15:50:00Z"/>
              </w:rPr>
            </w:pPr>
            <w:ins w:id="1311" w:author="Nánássy László" w:date="2024-06-04T15:50:00Z">
              <w:r>
                <w:t>-</w:t>
              </w:r>
            </w:ins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00354754" w:rsidP="00354754">
      <w:pPr>
        <w:rPr>
          <w:b/>
          <w:bCs/>
          <w:u w:val="single"/>
        </w:rPr>
      </w:pPr>
      <w:r w:rsidRPr="00354754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pPr>
        <w:rPr>
          <w:ins w:id="1312" w:author="Nánássy László" w:date="2024-06-04T15:53:00Z"/>
        </w:rPr>
      </w:pPr>
      <w:r>
        <w:rPr>
          <w:noProof/>
        </w:rPr>
        <w:lastRenderedPageBreak/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00217F1F" w:rsidP="00217F1F">
      <w:pPr>
        <w:rPr>
          <w:ins w:id="1313" w:author="Nánássy László" w:date="2024-06-04T15:53:00Z"/>
        </w:rPr>
      </w:pPr>
      <w:ins w:id="1314" w:author="Nánássy László" w:date="2024-06-04T15:53:00Z">
        <w:r>
          <w:t xml:space="preserve">A </w:t>
        </w:r>
        <w:proofErr w:type="spellStart"/>
        <w:r>
          <w:t>GetFileStatus</w:t>
        </w:r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00194AF4">
        <w:trPr>
          <w:ins w:id="1315" w:author="Nánássy László" w:date="2024-06-04T15:53:00Z"/>
        </w:trPr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00217F1F" w:rsidP="00194AF4">
            <w:pPr>
              <w:jc w:val="center"/>
              <w:rPr>
                <w:ins w:id="1316" w:author="Nánássy László" w:date="2024-06-04T15:53:00Z"/>
                <w:b/>
                <w:bCs/>
              </w:rPr>
            </w:pPr>
            <w:ins w:id="1317" w:author="Nánássy László" w:date="2024-06-04T15:53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00217F1F" w:rsidP="00194AF4">
            <w:pPr>
              <w:jc w:val="center"/>
              <w:rPr>
                <w:ins w:id="1318" w:author="Nánássy László" w:date="2024-06-04T15:53:00Z"/>
                <w:b/>
                <w:bCs/>
              </w:rPr>
            </w:pPr>
            <w:ins w:id="1319" w:author="Nánássy László" w:date="2024-06-04T15:53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00217F1F" w:rsidP="00194AF4">
            <w:pPr>
              <w:jc w:val="center"/>
              <w:rPr>
                <w:ins w:id="1320" w:author="Nánássy László" w:date="2024-06-04T15:53:00Z"/>
                <w:b/>
                <w:bCs/>
              </w:rPr>
            </w:pPr>
            <w:ins w:id="1321" w:author="Nánássy László" w:date="2024-06-04T15:53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00217F1F" w:rsidP="00194AF4">
            <w:pPr>
              <w:jc w:val="center"/>
              <w:rPr>
                <w:ins w:id="1322" w:author="Nánássy László" w:date="2024-06-04T15:53:00Z"/>
                <w:b/>
                <w:bCs/>
              </w:rPr>
            </w:pPr>
            <w:ins w:id="1323" w:author="Nánássy László" w:date="2024-06-04T15:53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217F1F" w14:paraId="598C49DF" w14:textId="77777777" w:rsidTr="00194AF4">
        <w:trPr>
          <w:ins w:id="1324" w:author="Nánássy László" w:date="2024-06-04T15:53:00Z"/>
        </w:trPr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00217F1F" w:rsidP="00194AF4">
            <w:pPr>
              <w:rPr>
                <w:ins w:id="1325" w:author="Nánássy László" w:date="2024-06-04T15:53:00Z"/>
              </w:rPr>
            </w:pPr>
            <w:proofErr w:type="spellStart"/>
            <w:ins w:id="1326" w:author="Nánássy László" w:date="2024-06-04T15:54:00Z">
              <w:r>
                <w:t>retentionTime</w:t>
              </w:r>
            </w:ins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00217F1F" w:rsidP="00194AF4">
            <w:pPr>
              <w:jc w:val="center"/>
              <w:rPr>
                <w:ins w:id="1327" w:author="Nánássy László" w:date="2024-06-04T15:53:00Z"/>
              </w:rPr>
            </w:pPr>
            <w:proofErr w:type="spellStart"/>
            <w:ins w:id="1328" w:author="Nánássy László" w:date="2024-06-04T15:54:00Z">
              <w:r>
                <w:t>datetime</w:t>
              </w:r>
            </w:ins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00217F1F" w:rsidP="00194AF4">
            <w:pPr>
              <w:jc w:val="center"/>
              <w:rPr>
                <w:ins w:id="1329" w:author="Nánássy László" w:date="2024-06-04T15:53:00Z"/>
              </w:rPr>
            </w:pPr>
            <w:ins w:id="1330" w:author="Nánássy László" w:date="2024-06-04T15:53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217F1F" w:rsidRDefault="00217F1F">
            <w:pPr>
              <w:autoSpaceDE w:val="0"/>
              <w:autoSpaceDN w:val="0"/>
              <w:adjustRightInd w:val="0"/>
              <w:spacing w:after="80"/>
              <w:rPr>
                <w:ins w:id="1331" w:author="Nánássy László" w:date="2024-06-04T15:53:00Z"/>
                <w:rFonts w:eastAsiaTheme="minorEastAsia"/>
                <w:color w:val="auto"/>
                <w:sz w:val="20"/>
                <w:szCs w:val="20"/>
                <w:rPrChange w:id="1332" w:author="Nánássy László" w:date="2024-06-04T15:55:00Z">
                  <w:rPr>
                    <w:ins w:id="1333" w:author="Nánássy László" w:date="2024-06-04T15:53:00Z"/>
                  </w:rPr>
                </w:rPrChange>
              </w:rPr>
              <w:pPrChange w:id="1334" w:author="Nánássy László" w:date="2024-06-04T15:55:00Z">
                <w:pPr/>
              </w:pPrChange>
            </w:pPr>
            <w:ins w:id="1335" w:author="Nánássy László" w:date="2024-06-04T15:55:00Z">
              <w:r w:rsidRPr="00217F1F">
                <w:rPr>
                  <w:rFonts w:eastAsiaTheme="minorEastAsia"/>
                  <w:color w:val="auto"/>
                  <w:sz w:val="20"/>
                  <w:szCs w:val="20"/>
                </w:rPr>
                <w:t>Az állomány garantált megőrzési ideje.</w:t>
              </w:r>
            </w:ins>
          </w:p>
        </w:tc>
      </w:tr>
      <w:tr w:rsidR="00217F1F" w14:paraId="674B8EA6" w14:textId="77777777" w:rsidTr="00194AF4">
        <w:trPr>
          <w:ins w:id="1336" w:author="Nánássy László" w:date="2024-06-04T15:53:00Z"/>
        </w:trPr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00217F1F" w:rsidP="00194AF4">
            <w:pPr>
              <w:rPr>
                <w:ins w:id="1337" w:author="Nánássy László" w:date="2024-06-04T15:53:00Z"/>
              </w:rPr>
            </w:pPr>
            <w:proofErr w:type="spellStart"/>
            <w:ins w:id="1338" w:author="Nánássy László" w:date="2024-06-04T15:53:00Z">
              <w:r>
                <w:t>resultCode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00217F1F" w:rsidP="00194AF4">
            <w:pPr>
              <w:jc w:val="center"/>
              <w:rPr>
                <w:ins w:id="1339" w:author="Nánássy László" w:date="2024-06-04T15:53:00Z"/>
              </w:rPr>
            </w:pPr>
            <w:proofErr w:type="spellStart"/>
            <w:ins w:id="1340" w:author="Nánássy László" w:date="2024-06-04T15:54:00Z">
              <w:r>
                <w:t>VirusScan</w:t>
              </w:r>
            </w:ins>
            <w:ins w:id="1341" w:author="Nánássy László" w:date="2024-06-04T15:53:00Z">
              <w:r>
                <w:t>Result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00217F1F" w:rsidP="00194AF4">
            <w:pPr>
              <w:jc w:val="center"/>
              <w:rPr>
                <w:ins w:id="1342" w:author="Nánássy László" w:date="2024-06-04T15:53:00Z"/>
              </w:rPr>
            </w:pPr>
            <w:ins w:id="1343" w:author="Nánássy László" w:date="2024-06-04T15:53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00217F1F" w:rsidP="00194AF4">
            <w:pPr>
              <w:rPr>
                <w:ins w:id="1344" w:author="Nánássy László" w:date="2024-06-04T15:53:00Z"/>
              </w:rPr>
            </w:pPr>
            <w:ins w:id="1345" w:author="Nánássy László" w:date="2024-06-04T15:53:00Z">
              <w:r>
                <w:t>Válaszkód</w:t>
              </w:r>
            </w:ins>
          </w:p>
        </w:tc>
      </w:tr>
      <w:tr w:rsidR="00217F1F" w14:paraId="534FAC9D" w14:textId="77777777" w:rsidTr="00194AF4">
        <w:trPr>
          <w:ins w:id="1346" w:author="Nánássy László" w:date="2024-06-04T15:53:00Z"/>
        </w:trPr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00217F1F" w:rsidP="00194AF4">
            <w:pPr>
              <w:rPr>
                <w:ins w:id="1347" w:author="Nánássy László" w:date="2024-06-04T15:53:00Z"/>
              </w:rPr>
            </w:pPr>
            <w:proofErr w:type="spellStart"/>
            <w:ins w:id="1348" w:author="Nánássy László" w:date="2024-06-04T15:53:00Z">
              <w:r>
                <w:t>resultMessage</w:t>
              </w:r>
              <w:proofErr w:type="spellEnd"/>
            </w:ins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00217F1F" w:rsidP="00194AF4">
            <w:pPr>
              <w:jc w:val="center"/>
              <w:rPr>
                <w:ins w:id="1349" w:author="Nánássy László" w:date="2024-06-04T15:53:00Z"/>
              </w:rPr>
            </w:pPr>
            <w:proofErr w:type="spellStart"/>
            <w:ins w:id="1350" w:author="Nánássy László" w:date="2024-06-04T15:53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7777777" w:rsidR="00217F1F" w:rsidRDefault="00217F1F" w:rsidP="00194AF4">
            <w:pPr>
              <w:jc w:val="center"/>
              <w:rPr>
                <w:ins w:id="1351" w:author="Nánássy László" w:date="2024-06-04T15:53:00Z"/>
              </w:rPr>
            </w:pPr>
            <w:ins w:id="1352" w:author="Nánássy László" w:date="2024-06-04T15:53:00Z">
              <w:r>
                <w:t>igen</w:t>
              </w:r>
            </w:ins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00217F1F" w:rsidP="00194AF4">
            <w:pPr>
              <w:rPr>
                <w:ins w:id="1353" w:author="Nánássy László" w:date="2024-06-04T15:53:00Z"/>
              </w:rPr>
            </w:pPr>
            <w:ins w:id="1354" w:author="Nánássy László" w:date="2024-06-04T15:53:00Z">
              <w:r>
                <w:t>Válaszüzenet</w:t>
              </w:r>
            </w:ins>
          </w:p>
        </w:tc>
      </w:tr>
    </w:tbl>
    <w:p w14:paraId="22203CC1" w14:textId="77777777" w:rsidR="00217F1F" w:rsidRDefault="00217F1F" w:rsidP="00354754"/>
    <w:p w14:paraId="27BCCC99" w14:textId="3F251E81" w:rsidR="00354754" w:rsidRDefault="00354754" w:rsidP="00354754">
      <w:pPr>
        <w:rPr>
          <w:ins w:id="1355" w:author="Nánássy László" w:date="2024-06-04T14:58:00Z"/>
          <w:b/>
          <w:bCs/>
          <w:u w:val="single"/>
        </w:rPr>
      </w:pPr>
      <w:r w:rsidRPr="00354754">
        <w:rPr>
          <w:b/>
          <w:bCs/>
          <w:u w:val="single"/>
        </w:rPr>
        <w:t>Válaszkódok:</w:t>
      </w:r>
    </w:p>
    <w:p w14:paraId="0E101B60" w14:textId="09E35D45" w:rsidR="0091285A" w:rsidRPr="0091285A" w:rsidDel="0081026B" w:rsidRDefault="0091285A" w:rsidP="00354754">
      <w:pPr>
        <w:rPr>
          <w:del w:id="1356" w:author="Nánássy László" w:date="2024-06-06T12:35:00Z"/>
          <w:rPrChange w:id="1357" w:author="Nánássy László" w:date="2024-06-04T14:59:00Z">
            <w:rPr>
              <w:del w:id="1358" w:author="Nánássy László" w:date="2024-06-06T12:35:00Z"/>
              <w:b/>
              <w:bCs/>
              <w:u w:val="single"/>
            </w:rPr>
          </w:rPrChange>
        </w:rPr>
      </w:pPr>
      <w:ins w:id="1359" w:author="Nánássy László" w:date="2024-06-04T14:58:00Z">
        <w:r>
          <w:t xml:space="preserve">A </w:t>
        </w:r>
        <w:proofErr w:type="spellStart"/>
        <w:r>
          <w:t>VirusScanResult</w:t>
        </w:r>
        <w:proofErr w:type="spellEnd"/>
        <w:r>
          <w:t xml:space="preserve"> </w:t>
        </w:r>
        <w:proofErr w:type="spellStart"/>
        <w:r>
          <w:t>enum</w:t>
        </w:r>
        <w:proofErr w:type="spellEnd"/>
        <w:r>
          <w:t xml:space="preserve"> lehetséges értékei:</w:t>
        </w:r>
      </w:ins>
    </w:p>
    <w:p w14:paraId="1101DD0E" w14:textId="2F8B2324" w:rsidR="00354754" w:rsidRDefault="000C6594" w:rsidP="00354754">
      <w:del w:id="1360" w:author="Nánássy László" w:date="2024-06-04T14:59:00Z">
        <w:r w:rsidDel="0091285A">
          <w:rPr>
            <w:noProof/>
          </w:rPr>
          <w:drawing>
            <wp:inline distT="0" distB="0" distL="0" distR="0" wp14:anchorId="23E5FBB8" wp14:editId="07CFDA6C">
              <wp:extent cx="5762625" cy="998855"/>
              <wp:effectExtent l="0" t="0" r="9525" b="0"/>
              <wp:docPr id="1174974917" name="Kép 1" descr="A képen szöveg, képernyőkép, Betűtípus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4974917" name="Kép 1" descr="A képen szöveg, képernyőkép, Betűtípus, fekete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9988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00354754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00354754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000C6594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00354754" w:rsidP="00F47FAB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S</w:t>
            </w:r>
            <w:r w:rsidRPr="0067379D">
              <w:rPr>
                <w:rFonts w:eastAsiaTheme="minorEastAsia"/>
                <w:color w:val="auto"/>
                <w:sz w:val="20"/>
                <w:szCs w:val="20"/>
              </w:rPr>
              <w:t>ikeres fájl feltöltés</w:t>
            </w:r>
            <w:r>
              <w:t>.</w:t>
            </w:r>
          </w:p>
        </w:tc>
      </w:tr>
      <w:tr w:rsidR="00354754" w14:paraId="15BB9C0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000C6594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00354754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0C6594" w14:paraId="4F3E5E27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000C6594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00126542" w:rsidP="00F47FAB">
            <w:r>
              <w:t>A vírusellenőrzés még folyamatban van.</w:t>
            </w:r>
          </w:p>
        </w:tc>
      </w:tr>
      <w:tr w:rsidR="00354754" w14:paraId="4CDFABA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00354754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00354754" w:rsidP="00F47FAB">
            <w:r>
              <w:t>Egyéb hiba következett be a feltöltés során.</w:t>
            </w:r>
          </w:p>
        </w:tc>
      </w:tr>
    </w:tbl>
    <w:p w14:paraId="7928F950" w14:textId="77777777" w:rsidR="00354754" w:rsidRPr="00354754" w:rsidDel="00726BCD" w:rsidRDefault="00354754" w:rsidP="00354754">
      <w:pPr>
        <w:rPr>
          <w:del w:id="1361" w:author="Nánássy László" w:date="2024-06-04T15:55:00Z"/>
        </w:rPr>
      </w:pPr>
    </w:p>
    <w:p w14:paraId="13DD9E07" w14:textId="6AD59C0E" w:rsidR="00032F17" w:rsidRPr="00FF5E75" w:rsidDel="00726BCD" w:rsidRDefault="00032F17" w:rsidP="00FF5E75">
      <w:pPr>
        <w:rPr>
          <w:del w:id="1362" w:author="Nánássy László" w:date="2024-06-04T15:55:00Z"/>
        </w:rPr>
      </w:pPr>
    </w:p>
    <w:p w14:paraId="251697BD" w14:textId="77777777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  <w:del w:id="1363" w:author="Nánássy László" w:date="2024-06-04T15:55:00Z">
        <w:r w:rsidDel="00726BCD">
          <w:br w:type="page"/>
        </w:r>
      </w:del>
    </w:p>
    <w:p w14:paraId="45ABAAE9" w14:textId="0B6B0E77" w:rsidR="00AA244A" w:rsidRPr="000F1385" w:rsidRDefault="00AA244A">
      <w:pPr>
        <w:pStyle w:val="Cmsor1"/>
        <w:numPr>
          <w:ilvl w:val="0"/>
          <w:numId w:val="3"/>
        </w:numPr>
        <w:rPr>
          <w:highlight w:val="yellow"/>
        </w:rPr>
      </w:pPr>
      <w:bookmarkStart w:id="1364" w:name="_Toc168907158"/>
      <w:r w:rsidRPr="000F1385">
        <w:rPr>
          <w:highlight w:val="yellow"/>
        </w:rPr>
        <w:t>Környezetek elérhetősége</w:t>
      </w:r>
      <w:bookmarkEnd w:id="1364"/>
    </w:p>
    <w:p w14:paraId="42BF2AFF" w14:textId="6B480D35" w:rsidR="00AA244A" w:rsidRDefault="00AA244A">
      <w:pPr>
        <w:pStyle w:val="Cmsor2"/>
        <w:numPr>
          <w:ilvl w:val="1"/>
          <w:numId w:val="3"/>
        </w:numPr>
        <w:rPr>
          <w:ins w:id="1365" w:author="Nánássy László" w:date="2024-06-04T15:19:00Z"/>
          <w:highlight w:val="yellow"/>
        </w:rPr>
      </w:pPr>
      <w:bookmarkStart w:id="1366" w:name="_Toc168907159"/>
      <w:r w:rsidRPr="000F1385">
        <w:rPr>
          <w:highlight w:val="yellow"/>
        </w:rPr>
        <w:t>Teszt környezet</w:t>
      </w:r>
      <w:bookmarkEnd w:id="1366"/>
    </w:p>
    <w:p w14:paraId="462FA609" w14:textId="3F4BB04C" w:rsidR="00334D64" w:rsidRPr="00334D64" w:rsidRDefault="00323D6A">
      <w:pPr>
        <w:rPr>
          <w:highlight w:val="yellow"/>
        </w:rPr>
        <w:pPrChange w:id="1367" w:author="Nánássy László" w:date="2024-06-04T15:19:00Z">
          <w:pPr>
            <w:pStyle w:val="Cmsor2"/>
            <w:numPr>
              <w:ilvl w:val="1"/>
              <w:numId w:val="3"/>
            </w:numPr>
            <w:ind w:left="432" w:hanging="432"/>
          </w:pPr>
        </w:pPrChange>
      </w:pPr>
      <w:ins w:id="1368" w:author="Nánássy László" w:date="2024-06-04T15:25:00Z">
        <w:r>
          <w:rPr>
            <w:rFonts w:eastAsia="Times New Roman"/>
          </w:rPr>
          <w:t xml:space="preserve">M2M </w:t>
        </w:r>
        <w:proofErr w:type="spellStart"/>
        <w:r>
          <w:rPr>
            <w:rFonts w:eastAsia="Times New Roman"/>
          </w:rPr>
          <w:t>fake</w:t>
        </w:r>
        <w:proofErr w:type="spellEnd"/>
        <w:r>
          <w:rPr>
            <w:rFonts w:eastAsia="Times New Roman"/>
          </w:rPr>
          <w:t xml:space="preserve"> service publikus végpont: </w:t>
        </w:r>
      </w:ins>
      <w:ins w:id="1369" w:author="Nánássy László" w:date="2024-06-04T15:19:00Z">
        <w:r w:rsidR="00334D64">
          <w:rPr>
            <w:rFonts w:eastAsia="Times New Roman"/>
            <w:b/>
            <w:bCs/>
          </w:rPr>
          <w:t>dev.m2m.nav.gov.hu</w:t>
        </w:r>
      </w:ins>
    </w:p>
    <w:p w14:paraId="06C1C07F" w14:textId="28457CA3" w:rsidR="004762A1" w:rsidRDefault="00AA244A">
      <w:pPr>
        <w:pStyle w:val="Cmsor2"/>
        <w:numPr>
          <w:ilvl w:val="1"/>
          <w:numId w:val="3"/>
        </w:numPr>
        <w:rPr>
          <w:ins w:id="1370" w:author="Nánássy László" w:date="2024-06-04T15:19:00Z"/>
          <w:highlight w:val="yellow"/>
        </w:rPr>
      </w:pPr>
      <w:bookmarkStart w:id="1371" w:name="_Toc168907160"/>
      <w:r w:rsidRPr="000F1385">
        <w:rPr>
          <w:highlight w:val="yellow"/>
        </w:rPr>
        <w:t>Éles környezet</w:t>
      </w:r>
      <w:bookmarkEnd w:id="1371"/>
    </w:p>
    <w:p w14:paraId="0CCB530F" w14:textId="56AE50B0" w:rsidR="00334D64" w:rsidRPr="00137CED" w:rsidRDefault="00323D6A" w:rsidP="00334D64">
      <w:pPr>
        <w:rPr>
          <w:ins w:id="1372" w:author="Nánássy László" w:date="2024-06-04T15:24:00Z"/>
          <w:rFonts w:eastAsia="Times New Roman"/>
          <w:rPrChange w:id="1373" w:author="Nánássy László" w:date="2024-06-04T15:28:00Z">
            <w:rPr>
              <w:ins w:id="1374" w:author="Nánássy László" w:date="2024-06-04T15:24:00Z"/>
              <w:rFonts w:eastAsia="Times New Roman"/>
              <w:b/>
              <w:bCs/>
            </w:rPr>
          </w:rPrChange>
        </w:rPr>
      </w:pPr>
      <w:ins w:id="1375" w:author="Nánássy László" w:date="2024-06-04T15:25:00Z">
        <w:r w:rsidRPr="00137CED">
          <w:rPr>
            <w:rFonts w:eastAsia="Times New Roman"/>
          </w:rPr>
          <w:t xml:space="preserve">M2M publikus végpont: </w:t>
        </w:r>
      </w:ins>
      <w:ins w:id="1376" w:author="Nánássy László" w:date="2024-06-04T15:19:00Z">
        <w:r w:rsidR="00334D64" w:rsidRPr="00137CED">
          <w:rPr>
            <w:rFonts w:eastAsia="Times New Roman"/>
            <w:b/>
            <w:bCs/>
          </w:rPr>
          <w:t>m2m.nav.gov.hu</w:t>
        </w:r>
      </w:ins>
    </w:p>
    <w:p w14:paraId="35AA8F26" w14:textId="39E4CD7E" w:rsidR="00AA20F0" w:rsidRPr="00137CED" w:rsidRDefault="00137CED" w:rsidP="00334D64">
      <w:pPr>
        <w:rPr>
          <w:ins w:id="1377" w:author="Nánássy László" w:date="2024-06-04T15:27:00Z"/>
          <w:rPrChange w:id="1378" w:author="Nánássy László" w:date="2024-06-04T15:28:00Z">
            <w:rPr>
              <w:ins w:id="1379" w:author="Nánássy László" w:date="2024-06-04T15:27:00Z"/>
              <w:b/>
              <w:bCs/>
            </w:rPr>
          </w:rPrChange>
        </w:rPr>
      </w:pPr>
      <w:ins w:id="1380" w:author="Nánássy László" w:date="2024-06-04T15:28:00Z">
        <w:r w:rsidRPr="00137CED">
          <w:rPr>
            <w:rPrChange w:id="1381" w:author="Nánássy László" w:date="2024-06-04T15:28:00Z">
              <w:rPr>
                <w:b/>
                <w:bCs/>
              </w:rPr>
            </w:rPrChange>
          </w:rPr>
          <w:t>REST</w:t>
        </w:r>
      </w:ins>
      <w:ins w:id="1382" w:author="Nánássy László" w:date="2024-06-04T15:27:00Z">
        <w:r w:rsidRPr="00137CED">
          <w:rPr>
            <w:rPrChange w:id="1383" w:author="Nánássy László" w:date="2024-06-04T15:28:00Z">
              <w:rPr>
                <w:b/>
                <w:bCs/>
              </w:rPr>
            </w:rPrChange>
          </w:rPr>
          <w:t xml:space="preserve">: </w:t>
        </w:r>
      </w:ins>
      <w:ins w:id="1384" w:author="Nánássy László" w:date="2024-06-04T15:24:00Z">
        <w:r w:rsidR="00AA20F0" w:rsidRPr="00137CED">
          <w:rPr>
            <w:b/>
            <w:bCs/>
          </w:rPr>
          <w:t>rest.api.nav.gov.hu</w:t>
        </w:r>
      </w:ins>
    </w:p>
    <w:p w14:paraId="26B9C652" w14:textId="2F743E54" w:rsidR="00323D6A" w:rsidRPr="00137CED" w:rsidRDefault="00323D6A" w:rsidP="00334D64">
      <w:pPr>
        <w:rPr>
          <w:ins w:id="1385" w:author="Nánássy László" w:date="2024-06-04T15:24:00Z"/>
          <w:rPrChange w:id="1386" w:author="Nánássy László" w:date="2024-06-04T15:28:00Z">
            <w:rPr>
              <w:ins w:id="1387" w:author="Nánássy László" w:date="2024-06-04T15:24:00Z"/>
              <w:b/>
              <w:bCs/>
            </w:rPr>
          </w:rPrChange>
        </w:rPr>
      </w:pPr>
      <w:ins w:id="1388" w:author="Nánássy László" w:date="2024-06-04T15:27:00Z">
        <w:r w:rsidRPr="00137CED">
          <w:fldChar w:fldCharType="begin"/>
        </w:r>
        <w:r w:rsidRPr="00137CED">
          <w:instrText xml:space="preserve"> HYPERLINK "https://rest.api.nav.gov.hu/definitions/services/%7bverzió%7d/%7bapi%7d" </w:instrText>
        </w:r>
        <w:r w:rsidRPr="00137CED">
          <w:fldChar w:fldCharType="separate"/>
        </w:r>
        <w:r w:rsidRPr="00137CED">
          <w:rPr>
            <w:rStyle w:val="Hiperhivatkozs"/>
          </w:rPr>
          <w:t>https://rest.api.nav.gov.hu/definitions/services/{verzió}/{api}</w:t>
        </w:r>
        <w:r w:rsidRPr="00137CED">
          <w:fldChar w:fldCharType="end"/>
        </w:r>
        <w:r w:rsidRPr="00137CED">
          <w:t xml:space="preserve">  </w:t>
        </w:r>
      </w:ins>
    </w:p>
    <w:p w14:paraId="33989633" w14:textId="04811C12" w:rsidR="00AA20F0" w:rsidRPr="00137CED" w:rsidRDefault="00137CED" w:rsidP="00334D64">
      <w:pPr>
        <w:rPr>
          <w:ins w:id="1389" w:author="Nánássy László" w:date="2024-06-04T15:26:00Z"/>
          <w:rPrChange w:id="1390" w:author="Nánássy László" w:date="2024-06-04T15:28:00Z">
            <w:rPr>
              <w:ins w:id="1391" w:author="Nánássy László" w:date="2024-06-04T15:26:00Z"/>
              <w:b/>
              <w:bCs/>
            </w:rPr>
          </w:rPrChange>
        </w:rPr>
      </w:pPr>
      <w:ins w:id="1392" w:author="Nánássy László" w:date="2024-06-04T15:27:00Z">
        <w:r w:rsidRPr="00137CED">
          <w:rPr>
            <w:rPrChange w:id="1393" w:author="Nánássy László" w:date="2024-06-04T15:28:00Z">
              <w:rPr>
                <w:b/>
                <w:bCs/>
              </w:rPr>
            </w:rPrChange>
          </w:rPr>
          <w:t>SOAP:</w:t>
        </w:r>
      </w:ins>
      <w:ins w:id="1394" w:author="Nánássy László" w:date="2024-06-04T15:28:00Z">
        <w:r w:rsidRPr="00137CED">
          <w:rPr>
            <w:rPrChange w:id="1395" w:author="Nánássy László" w:date="2024-06-04T15:28:00Z">
              <w:rPr>
                <w:b/>
                <w:bCs/>
              </w:rPr>
            </w:rPrChange>
          </w:rPr>
          <w:t xml:space="preserve"> </w:t>
        </w:r>
      </w:ins>
      <w:ins w:id="1396" w:author="Nánássy László" w:date="2024-06-04T15:24:00Z">
        <w:r w:rsidR="00AA20F0" w:rsidRPr="00137CED">
          <w:rPr>
            <w:b/>
            <w:bCs/>
          </w:rPr>
          <w:t>soap.api.nav.gov.hu</w:t>
        </w:r>
      </w:ins>
    </w:p>
    <w:p w14:paraId="7CDF9D78" w14:textId="77777777" w:rsidR="00323D6A" w:rsidRDefault="00323D6A" w:rsidP="00323D6A">
      <w:pPr>
        <w:rPr>
          <w:ins w:id="1397" w:author="Nánássy László" w:date="2024-06-04T15:26:00Z"/>
          <w:rFonts w:eastAsiaTheme="minorHAnsi"/>
          <w:color w:val="auto"/>
        </w:rPr>
      </w:pPr>
      <w:ins w:id="1398" w:author="Nánássy László" w:date="2024-06-04T15:26:00Z">
        <w:r>
          <w:t xml:space="preserve">A WSDL-ek és XSD-k névtere és a </w:t>
        </w:r>
        <w:proofErr w:type="spellStart"/>
        <w:r>
          <w:t>SoapAction</w:t>
        </w:r>
        <w:proofErr w:type="spellEnd"/>
        <w:r>
          <w:t xml:space="preserve"> jelenleg a következő tartományokban vannak definiálva:</w:t>
        </w:r>
      </w:ins>
    </w:p>
    <w:p w14:paraId="29A90792" w14:textId="77777777" w:rsidR="00323D6A" w:rsidRDefault="00323D6A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ins w:id="1399" w:author="Nánássy László" w:date="2024-06-04T15:26:00Z"/>
          <w:rFonts w:eastAsia="Times New Roman"/>
        </w:rPr>
      </w:pPr>
      <w:ins w:id="1400" w:author="Nánássy László" w:date="2024-06-04T15:2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"https://soap.api.nav.gov.hu/definitions/services/%7bverzió%7d/%7bapi%7d"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Hiperhivatkozs"/>
          </w:rPr>
          <w:t>https://soap.api.nav.gov.hu/definitions/services/{verzió}/{api}</w:t>
        </w:r>
        <w:r>
          <w:rPr>
            <w:rFonts w:eastAsia="Times New Roman"/>
          </w:rPr>
          <w:fldChar w:fldCharType="end"/>
        </w:r>
        <w:r>
          <w:rPr>
            <w:rFonts w:eastAsia="Times New Roman"/>
          </w:rPr>
          <w:t xml:space="preserve">  </w:t>
        </w:r>
      </w:ins>
    </w:p>
    <w:p w14:paraId="549432FF" w14:textId="77777777" w:rsidR="00323D6A" w:rsidRDefault="00323D6A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ins w:id="1401" w:author="Nánássy László" w:date="2024-06-04T15:26:00Z"/>
          <w:rFonts w:eastAsia="Times New Roman"/>
        </w:rPr>
      </w:pPr>
      <w:ins w:id="1402" w:author="Nánássy László" w:date="2024-06-04T15:2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"https://soap.api.nav.gov.hu/definitions/messages/%7bverzió%7d/%7bapi%7d"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Hiperhivatkozs"/>
          </w:rPr>
          <w:t>https://soap.api.nav.gov.hu/definitions/messages/{verzió}/{api}</w:t>
        </w:r>
        <w:r>
          <w:rPr>
            <w:rFonts w:eastAsia="Times New Roman"/>
          </w:rPr>
          <w:fldChar w:fldCharType="end"/>
        </w:r>
      </w:ins>
    </w:p>
    <w:p w14:paraId="54753B00" w14:textId="77777777" w:rsidR="00323D6A" w:rsidRDefault="00323D6A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ins w:id="1403" w:author="Nánássy László" w:date="2024-06-04T15:26:00Z"/>
          <w:rFonts w:eastAsia="Times New Roman"/>
        </w:rPr>
      </w:pPr>
      <w:ins w:id="1404" w:author="Nánássy László" w:date="2024-06-04T15:2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"https://soap.api.nav.gov.hu/definitions/model/%7bverzió%7d/*"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Hiperhivatkozs"/>
          </w:rPr>
          <w:t>https://soap.api.nav.gov.hu/definitions/model/{verzió}/*</w:t>
        </w:r>
        <w:r>
          <w:rPr>
            <w:rFonts w:eastAsia="Times New Roman"/>
          </w:rPr>
          <w:fldChar w:fldCharType="end"/>
        </w:r>
      </w:ins>
    </w:p>
    <w:p w14:paraId="2A61D6AB" w14:textId="7D8CBC36" w:rsidR="00323D6A" w:rsidRPr="00323D6A" w:rsidRDefault="00323D6A">
      <w:pPr>
        <w:pStyle w:val="Listaszerbekezds"/>
        <w:numPr>
          <w:ilvl w:val="0"/>
          <w:numId w:val="23"/>
        </w:numPr>
        <w:spacing w:after="0"/>
        <w:contextualSpacing w:val="0"/>
        <w:rPr>
          <w:ins w:id="1405" w:author="Nánássy László" w:date="2024-06-04T15:24:00Z"/>
          <w:rFonts w:eastAsia="Times New Roman"/>
          <w:rPrChange w:id="1406" w:author="Nánássy László" w:date="2024-06-04T15:26:00Z">
            <w:rPr>
              <w:ins w:id="1407" w:author="Nánássy László" w:date="2024-06-04T15:24:00Z"/>
            </w:rPr>
          </w:rPrChange>
        </w:rPr>
        <w:pPrChange w:id="1408" w:author="Nánássy László" w:date="2024-06-04T15:19:00Z">
          <w:pPr/>
        </w:pPrChange>
      </w:pPr>
      <w:ins w:id="1409" w:author="Nánássy László" w:date="2024-06-04T15:2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"https://soap.api.nav.gov.hu/definitions/services/%7bverzió%7d/%7bapi%7d" \l "operation"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Hiperhivatkozs"/>
          </w:rPr>
          <w:t>https://soap.api.nav.gov.hu/definitions/services/{verzió}/{api}#operation</w:t>
        </w:r>
        <w:r>
          <w:rPr>
            <w:rFonts w:eastAsia="Times New Roman"/>
          </w:rPr>
          <w:fldChar w:fldCharType="end"/>
        </w:r>
      </w:ins>
    </w:p>
    <w:p w14:paraId="3339772D" w14:textId="77777777" w:rsidR="00AA20F0" w:rsidRPr="00334D64" w:rsidRDefault="00AA20F0">
      <w:pPr>
        <w:rPr>
          <w:highlight w:val="yellow"/>
        </w:rPr>
        <w:pPrChange w:id="1410" w:author="Nánássy László" w:date="2024-06-04T15:19:00Z">
          <w:pPr>
            <w:pStyle w:val="Cmsor2"/>
            <w:numPr>
              <w:ilvl w:val="1"/>
              <w:numId w:val="3"/>
            </w:numPr>
            <w:ind w:left="432" w:hanging="432"/>
          </w:pPr>
        </w:pPrChange>
      </w:pPr>
    </w:p>
    <w:p w14:paraId="5D4EE608" w14:textId="0DD0937E" w:rsidR="00807428" w:rsidRPr="000F1385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411" w:name="_Toc168907161"/>
      <w:r w:rsidRPr="000F1385">
        <w:rPr>
          <w:highlight w:val="yellow"/>
        </w:rPr>
        <w:t>Támogatás</w:t>
      </w:r>
      <w:bookmarkEnd w:id="1411"/>
    </w:p>
    <w:p w14:paraId="16048807" w14:textId="72EFA28D" w:rsidR="00AC033B" w:rsidRPr="000F1385" w:rsidRDefault="00AC033B" w:rsidP="00AC033B">
      <w:pPr>
        <w:rPr>
          <w:highlight w:val="yellow"/>
        </w:rPr>
      </w:pPr>
      <w:r w:rsidRPr="000F1385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412" w:name="_Toc168907162"/>
      <w:r w:rsidRPr="000F1385">
        <w:rPr>
          <w:highlight w:val="yellow"/>
        </w:rPr>
        <w:t>Aktuális verzió</w:t>
      </w:r>
      <w:bookmarkEnd w:id="1412"/>
    </w:p>
    <w:p w14:paraId="121F0A33" w14:textId="6B433506" w:rsidR="00AC033B" w:rsidRPr="000F1385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413" w:name="_Toc168907163"/>
      <w:r w:rsidRPr="000F1385">
        <w:rPr>
          <w:highlight w:val="yellow"/>
        </w:rPr>
        <w:t>Mintaalkalmazás</w:t>
      </w:r>
      <w:bookmarkEnd w:id="1413"/>
    </w:p>
    <w:p w14:paraId="613ECF5A" w14:textId="0E55B877" w:rsidR="00DD0B57" w:rsidRPr="000F1385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414" w:name="_Toc168907164"/>
      <w:r w:rsidRPr="000F1385">
        <w:rPr>
          <w:highlight w:val="yellow"/>
        </w:rPr>
        <w:t>Leírások</w:t>
      </w:r>
      <w:bookmarkEnd w:id="1414"/>
    </w:p>
    <w:p w14:paraId="5C66EAAD" w14:textId="261DE59A" w:rsidR="00DD0B57" w:rsidRPr="000F1385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415" w:name="_Toc168907165"/>
      <w:r w:rsidRPr="000F1385">
        <w:rPr>
          <w:highlight w:val="yellow"/>
        </w:rPr>
        <w:t>Bemutató videók</w:t>
      </w:r>
      <w:bookmarkEnd w:id="1415"/>
    </w:p>
    <w:p w14:paraId="654CCB76" w14:textId="24D04FB3" w:rsidR="00AC033B" w:rsidRPr="000F1385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416" w:name="_Toc168907166"/>
      <w:proofErr w:type="spellStart"/>
      <w:r w:rsidRPr="000F1385">
        <w:rPr>
          <w:highlight w:val="yellow"/>
        </w:rPr>
        <w:t>Helpdesk</w:t>
      </w:r>
      <w:bookmarkEnd w:id="1416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BE20" w14:textId="77777777" w:rsidR="00AB47FA" w:rsidRDefault="00AB47FA">
      <w:pPr>
        <w:spacing w:after="0" w:line="240" w:lineRule="auto"/>
      </w:pPr>
      <w:r>
        <w:separator/>
      </w:r>
    </w:p>
  </w:endnote>
  <w:endnote w:type="continuationSeparator" w:id="0">
    <w:p w14:paraId="75F3F57E" w14:textId="77777777" w:rsidR="00AB47FA" w:rsidRDefault="00AB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2159" w14:textId="77777777" w:rsidR="00AB47FA" w:rsidRDefault="00AB47FA">
      <w:pPr>
        <w:spacing w:after="0" w:line="240" w:lineRule="auto"/>
      </w:pPr>
      <w:r>
        <w:separator/>
      </w:r>
    </w:p>
  </w:footnote>
  <w:footnote w:type="continuationSeparator" w:id="0">
    <w:p w14:paraId="4D1A93DF" w14:textId="77777777" w:rsidR="00AB47FA" w:rsidRDefault="00AB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9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0"/>
  </w:num>
  <w:num w:numId="7" w16cid:durableId="661856033">
    <w:abstractNumId w:val="12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9"/>
  </w:num>
  <w:num w:numId="11" w16cid:durableId="559051622">
    <w:abstractNumId w:val="9"/>
  </w:num>
  <w:num w:numId="12" w16cid:durableId="935020638">
    <w:abstractNumId w:val="9"/>
  </w:num>
  <w:num w:numId="13" w16cid:durableId="1202400769">
    <w:abstractNumId w:val="9"/>
  </w:num>
  <w:num w:numId="14" w16cid:durableId="1400789429">
    <w:abstractNumId w:val="9"/>
  </w:num>
  <w:num w:numId="15" w16cid:durableId="1571189839">
    <w:abstractNumId w:val="9"/>
  </w:num>
  <w:num w:numId="16" w16cid:durableId="536432960">
    <w:abstractNumId w:val="9"/>
  </w:num>
  <w:num w:numId="17" w16cid:durableId="999819368">
    <w:abstractNumId w:val="9"/>
  </w:num>
  <w:num w:numId="18" w16cid:durableId="356472839">
    <w:abstractNumId w:val="9"/>
  </w:num>
  <w:num w:numId="19" w16cid:durableId="18565344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ánássy László">
    <w15:presenceInfo w15:providerId="AD" w15:userId="S::nanassy.laszlo@pillerkft.hu::e816af64-e920-4c3d-9c32-98dd65c56dad"/>
  </w15:person>
  <w15:person w15:author="Budai-Kiss Tamás">
    <w15:presenceInfo w15:providerId="AD" w15:userId="S::budai.kiss.tamas@pillerkft.hu::bedfa833-417e-481d-a8de-355440e8b9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1241C"/>
    <w:rsid w:val="000248F0"/>
    <w:rsid w:val="00032F17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B4400"/>
    <w:rsid w:val="000B5924"/>
    <w:rsid w:val="000B6E73"/>
    <w:rsid w:val="000C14DB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68A4"/>
    <w:rsid w:val="001E0B6B"/>
    <w:rsid w:val="001E1740"/>
    <w:rsid w:val="001E39D6"/>
    <w:rsid w:val="00217F1F"/>
    <w:rsid w:val="00224EB0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7A1B"/>
    <w:rsid w:val="00357D13"/>
    <w:rsid w:val="003619BD"/>
    <w:rsid w:val="00365919"/>
    <w:rsid w:val="003665D4"/>
    <w:rsid w:val="003666DF"/>
    <w:rsid w:val="0037746E"/>
    <w:rsid w:val="00380D48"/>
    <w:rsid w:val="003B00BA"/>
    <w:rsid w:val="003B02BF"/>
    <w:rsid w:val="003B546A"/>
    <w:rsid w:val="003B618D"/>
    <w:rsid w:val="003C4CA2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4ABF"/>
    <w:rsid w:val="0046636F"/>
    <w:rsid w:val="00473031"/>
    <w:rsid w:val="004733C0"/>
    <w:rsid w:val="004762A1"/>
    <w:rsid w:val="00481509"/>
    <w:rsid w:val="00483666"/>
    <w:rsid w:val="00487234"/>
    <w:rsid w:val="004878DA"/>
    <w:rsid w:val="004B58BB"/>
    <w:rsid w:val="004E120A"/>
    <w:rsid w:val="004E3837"/>
    <w:rsid w:val="004F60D1"/>
    <w:rsid w:val="005141F6"/>
    <w:rsid w:val="005223E3"/>
    <w:rsid w:val="00533288"/>
    <w:rsid w:val="005373F0"/>
    <w:rsid w:val="005561D6"/>
    <w:rsid w:val="00563048"/>
    <w:rsid w:val="00572A5C"/>
    <w:rsid w:val="00576A60"/>
    <w:rsid w:val="00577D12"/>
    <w:rsid w:val="0058199E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A0660"/>
    <w:rsid w:val="006A21B4"/>
    <w:rsid w:val="006A6D43"/>
    <w:rsid w:val="006B0437"/>
    <w:rsid w:val="006B6369"/>
    <w:rsid w:val="006C1212"/>
    <w:rsid w:val="006C556C"/>
    <w:rsid w:val="006D2CC7"/>
    <w:rsid w:val="006E077C"/>
    <w:rsid w:val="006E3BE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4D68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41B33"/>
    <w:rsid w:val="0084232F"/>
    <w:rsid w:val="008555A8"/>
    <w:rsid w:val="00860CF3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204BE"/>
    <w:rsid w:val="00927CA7"/>
    <w:rsid w:val="00936D6C"/>
    <w:rsid w:val="0093757B"/>
    <w:rsid w:val="00940349"/>
    <w:rsid w:val="009433CF"/>
    <w:rsid w:val="0094798C"/>
    <w:rsid w:val="00953102"/>
    <w:rsid w:val="00956200"/>
    <w:rsid w:val="00971EC9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67B5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5107"/>
    <w:rsid w:val="00A814E0"/>
    <w:rsid w:val="00AA20F0"/>
    <w:rsid w:val="00AA244A"/>
    <w:rsid w:val="00AA6BD2"/>
    <w:rsid w:val="00AB47FA"/>
    <w:rsid w:val="00AB63CC"/>
    <w:rsid w:val="00AC033B"/>
    <w:rsid w:val="00AC0ABC"/>
    <w:rsid w:val="00AC329D"/>
    <w:rsid w:val="00AD1E20"/>
    <w:rsid w:val="00AD2A1A"/>
    <w:rsid w:val="00AE2079"/>
    <w:rsid w:val="00AE3480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E2559"/>
    <w:rsid w:val="00C02184"/>
    <w:rsid w:val="00C0520E"/>
    <w:rsid w:val="00C1478C"/>
    <w:rsid w:val="00C16455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63D1"/>
    <w:rsid w:val="00C766B5"/>
    <w:rsid w:val="00C76813"/>
    <w:rsid w:val="00C8457C"/>
    <w:rsid w:val="00C912E9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69D0"/>
    <w:rsid w:val="00D3008F"/>
    <w:rsid w:val="00D353D1"/>
    <w:rsid w:val="00D3639C"/>
    <w:rsid w:val="00D42669"/>
    <w:rsid w:val="00D4717D"/>
    <w:rsid w:val="00D55394"/>
    <w:rsid w:val="00D556A8"/>
    <w:rsid w:val="00D57C08"/>
    <w:rsid w:val="00D72052"/>
    <w:rsid w:val="00D75BFA"/>
    <w:rsid w:val="00D865DF"/>
    <w:rsid w:val="00D9476C"/>
    <w:rsid w:val="00D95BB7"/>
    <w:rsid w:val="00DC1EE5"/>
    <w:rsid w:val="00DC21F9"/>
    <w:rsid w:val="00DD0B57"/>
    <w:rsid w:val="00DD1EF6"/>
    <w:rsid w:val="00DF05A7"/>
    <w:rsid w:val="00E116C8"/>
    <w:rsid w:val="00E14647"/>
    <w:rsid w:val="00E21ABC"/>
    <w:rsid w:val="00E21D17"/>
    <w:rsid w:val="00E22A15"/>
    <w:rsid w:val="00E23635"/>
    <w:rsid w:val="00E30A3B"/>
    <w:rsid w:val="00E35981"/>
    <w:rsid w:val="00E55ABE"/>
    <w:rsid w:val="00E61CA2"/>
    <w:rsid w:val="00E641E0"/>
    <w:rsid w:val="00E723D8"/>
    <w:rsid w:val="00E72F81"/>
    <w:rsid w:val="00E840BD"/>
    <w:rsid w:val="00E842CB"/>
    <w:rsid w:val="00E86458"/>
    <w:rsid w:val="00E874D8"/>
    <w:rsid w:val="00E879B0"/>
    <w:rsid w:val="00EA1C79"/>
    <w:rsid w:val="00EA2143"/>
    <w:rsid w:val="00EB28E0"/>
    <w:rsid w:val="00EB5F85"/>
    <w:rsid w:val="00EB5FC5"/>
    <w:rsid w:val="00EC48D0"/>
    <w:rsid w:val="00ED0124"/>
    <w:rsid w:val="00ED33A0"/>
    <w:rsid w:val="00EE1ED3"/>
    <w:rsid w:val="00EF756E"/>
    <w:rsid w:val="00F06427"/>
    <w:rsid w:val="00F16B92"/>
    <w:rsid w:val="00F1760F"/>
    <w:rsid w:val="00F20DB7"/>
    <w:rsid w:val="00F24820"/>
    <w:rsid w:val="00F43847"/>
    <w:rsid w:val="00F60C10"/>
    <w:rsid w:val="00F8343B"/>
    <w:rsid w:val="00F91BE0"/>
    <w:rsid w:val="00F92CB3"/>
    <w:rsid w:val="00F97784"/>
    <w:rsid w:val="00FA494D"/>
    <w:rsid w:val="00FA6350"/>
    <w:rsid w:val="00FE1EA9"/>
    <w:rsid w:val="00FE2443"/>
    <w:rsid w:val="00FE4143"/>
    <w:rsid w:val="00FE46C7"/>
    <w:rsid w:val="00FE562E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7F1F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NASSYLASZLO/nav-m2m_common/1.0" TargetMode="External"/><Relationship Id="rId34" Type="http://schemas.openxmlformats.org/officeDocument/2006/relationships/image" Target="media/image19.png"/><Relationship Id="rId42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pp.swaggerhub.com/apis/NANASSYLASZLO/nav-m2m_common/1.0" TargetMode="External"/><Relationship Id="rId20" Type="http://schemas.openxmlformats.org/officeDocument/2006/relationships/hyperlink" Target="https://app.swaggerhub.com/apis/NANASSYLASZLO/nav-m2m_common/1.0" TargetMode="Externa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swaggerhub.com/apis/NANASSYLASZLO/nav-m2m_common/1.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app.swaggerhub.com/apis/NANASSYLASZLO/nav-m2m_common/1.0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app.swaggerhub.com/apis/NANASSYLASZLO/nav-m2m_common/1.0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app.swaggerhub.com/apis/NANASSYLASZLO/nav-m2m_common/1.0" TargetMode="External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app.swaggerhub.com/apis/NANASSYLASZLO/nav-m2m_common/1.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23</Pages>
  <Words>4491</Words>
  <Characters>30993</Characters>
  <Application>Microsoft Office Word</Application>
  <DocSecurity>0</DocSecurity>
  <Lines>258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18</cp:revision>
  <dcterms:created xsi:type="dcterms:W3CDTF">2024-06-06T09:18:00Z</dcterms:created>
  <dcterms:modified xsi:type="dcterms:W3CDTF">2024-06-10T10:16:00Z</dcterms:modified>
</cp:coreProperties>
</file>