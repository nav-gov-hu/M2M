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1B1B" w14:textId="223B521E" w:rsidR="009F5771" w:rsidRDefault="00781B00">
      <w:pPr>
        <w:spacing w:after="410"/>
        <w:ind w:left="2027"/>
        <w:jc w:val="center"/>
      </w:pPr>
      <w:ins w:id="0" w:author="Nánássy László" w:date="2024-06-06T13:36:00Z">
        <w:r>
          <w:rPr>
            <w:color w:val="00000A"/>
          </w:rPr>
          <w:tab/>
        </w:r>
      </w:ins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3786928C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1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ins w:id="2" w:author="Nánássy László" w:date="2024-06-06T10:32:00Z">
        <w:r w:rsidR="005B6BBB">
          <w:rPr>
            <w:rFonts w:ascii="Times New Roman" w:eastAsia="Times New Roman" w:hAnsi="Times New Roman" w:cs="Times New Roman"/>
            <w:sz w:val="40"/>
            <w:szCs w:val="40"/>
          </w:rPr>
          <w:t>2</w:t>
        </w:r>
      </w:ins>
      <w:del w:id="3" w:author="Nánássy László" w:date="2024-06-06T10:32:00Z">
        <w:r w:rsidRPr="004F232B" w:rsidDel="005B6BBB">
          <w:rPr>
            <w:rFonts w:ascii="Times New Roman" w:eastAsia="Times New Roman" w:hAnsi="Times New Roman" w:cs="Times New Roman"/>
            <w:sz w:val="40"/>
            <w:szCs w:val="40"/>
          </w:rPr>
          <w:delText>1</w:delText>
        </w:r>
      </w:del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1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4AB722BA" w14:textId="148FC484" w:rsidR="00685285" w:rsidRDefault="00000000">
          <w:pPr>
            <w:pStyle w:val="TJ1"/>
            <w:tabs>
              <w:tab w:val="left" w:pos="464"/>
              <w:tab w:val="right" w:leader="dot" w:pos="9065"/>
            </w:tabs>
            <w:rPr>
              <w:ins w:id="4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5" w:author="Nánássy László" w:date="2024-06-10T12:37:00Z">
            <w:r w:rsidR="00685285" w:rsidRPr="009F6EBF">
              <w:rPr>
                <w:rStyle w:val="Hiperhivatkozs"/>
                <w:noProof/>
              </w:rPr>
              <w:fldChar w:fldCharType="begin"/>
            </w:r>
            <w:r w:rsidR="00685285" w:rsidRPr="009F6EBF">
              <w:rPr>
                <w:rStyle w:val="Hiperhivatkozs"/>
                <w:noProof/>
              </w:rPr>
              <w:instrText xml:space="preserve"> </w:instrText>
            </w:r>
            <w:r w:rsidR="00685285">
              <w:rPr>
                <w:noProof/>
              </w:rPr>
              <w:instrText>HYPERLINK \l "_Toc168915489"</w:instrText>
            </w:r>
            <w:r w:rsidR="00685285" w:rsidRPr="009F6EBF">
              <w:rPr>
                <w:rStyle w:val="Hiperhivatkozs"/>
                <w:noProof/>
              </w:rPr>
              <w:instrText xml:space="preserve"> </w:instrText>
            </w:r>
            <w:r w:rsidR="00685285" w:rsidRPr="009F6EBF">
              <w:rPr>
                <w:rStyle w:val="Hiperhivatkozs"/>
                <w:noProof/>
              </w:rPr>
            </w:r>
            <w:r w:rsidR="00685285" w:rsidRPr="009F6EBF">
              <w:rPr>
                <w:rStyle w:val="Hiperhivatkozs"/>
                <w:noProof/>
              </w:rPr>
              <w:fldChar w:fldCharType="separate"/>
            </w:r>
            <w:r w:rsidR="00685285" w:rsidRPr="009F6EBF">
              <w:rPr>
                <w:rStyle w:val="Hiperhivatkozs"/>
                <w:noProof/>
              </w:rPr>
              <w:t>1.</w:t>
            </w:r>
            <w:r w:rsidR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685285" w:rsidRPr="009F6EBF">
              <w:rPr>
                <w:rStyle w:val="Hiperhivatkozs"/>
                <w:noProof/>
              </w:rPr>
              <w:t>Bevezetés</w:t>
            </w:r>
            <w:r w:rsidR="00685285">
              <w:rPr>
                <w:noProof/>
                <w:webHidden/>
              </w:rPr>
              <w:tab/>
            </w:r>
            <w:r w:rsidR="00685285">
              <w:rPr>
                <w:noProof/>
                <w:webHidden/>
              </w:rPr>
              <w:fldChar w:fldCharType="begin"/>
            </w:r>
            <w:r w:rsidR="00685285">
              <w:rPr>
                <w:noProof/>
                <w:webHidden/>
              </w:rPr>
              <w:instrText xml:space="preserve"> PAGEREF _Toc168915489 \h </w:instrText>
            </w:r>
            <w:r w:rsidR="00685285">
              <w:rPr>
                <w:noProof/>
                <w:webHidden/>
              </w:rPr>
            </w:r>
          </w:ins>
          <w:r w:rsidR="00685285">
            <w:rPr>
              <w:noProof/>
              <w:webHidden/>
            </w:rPr>
            <w:fldChar w:fldCharType="separate"/>
          </w:r>
          <w:ins w:id="6" w:author="Nánássy László" w:date="2024-06-10T12:37:00Z">
            <w:r w:rsidR="00685285">
              <w:rPr>
                <w:noProof/>
                <w:webHidden/>
              </w:rPr>
              <w:t>8</w:t>
            </w:r>
            <w:r w:rsidR="00685285">
              <w:rPr>
                <w:noProof/>
                <w:webHidden/>
              </w:rPr>
              <w:fldChar w:fldCharType="end"/>
            </w:r>
            <w:r w:rsidR="00685285" w:rsidRPr="009F6EBF">
              <w:rPr>
                <w:rStyle w:val="Hiperhivatkozs"/>
                <w:noProof/>
              </w:rPr>
              <w:fldChar w:fldCharType="end"/>
            </w:r>
          </w:ins>
        </w:p>
        <w:p w14:paraId="6EBC17D4" w14:textId="279B9D3E" w:rsidR="00685285" w:rsidRDefault="00685285">
          <w:pPr>
            <w:pStyle w:val="TJ1"/>
            <w:tabs>
              <w:tab w:val="left" w:pos="464"/>
              <w:tab w:val="right" w:leader="dot" w:pos="9065"/>
            </w:tabs>
            <w:rPr>
              <w:ins w:id="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8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"_Toc168915490"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Használati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" w:author="Nánássy László" w:date="2024-06-10T12:3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40EB0D30" w14:textId="5AED27C1" w:rsidR="00685285" w:rsidRDefault="00685285">
          <w:pPr>
            <w:pStyle w:val="TJ1"/>
            <w:tabs>
              <w:tab w:val="left" w:pos="464"/>
              <w:tab w:val="right" w:leader="dot" w:pos="9065"/>
            </w:tabs>
            <w:rPr>
              <w:ins w:id="10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1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"_Toc168915491"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Technikai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" w:author="Nánássy László" w:date="2024-06-10T12:3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1465B6F1" w14:textId="238286CB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1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4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"_Toc168915492"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Alapvető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" w:author="Nánássy László" w:date="2024-06-10T12:3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1D28007D" w14:textId="1128563A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16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7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"_Toc168915493"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Kódolási, titkosítási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Nánássy László" w:date="2024-06-10T12:3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22A77316" w14:textId="55ED48BA" w:rsidR="00685285" w:rsidRDefault="00685285">
          <w:pPr>
            <w:pStyle w:val="TJ1"/>
            <w:tabs>
              <w:tab w:val="left" w:pos="464"/>
              <w:tab w:val="right" w:leader="dot" w:pos="9065"/>
            </w:tabs>
            <w:rPr>
              <w:ins w:id="1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20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"_Toc168915494"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Nánássy László" w:date="2024-06-10T12:3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0CF6C4E6" w14:textId="6FD31FE2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22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23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"_Toc168915495"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Bizonylat beküldés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Nánássy László" w:date="2024-06-10T12:3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71EC5DFB" w14:textId="1D8DF8E0" w:rsidR="00685285" w:rsidRDefault="00685285">
          <w:pPr>
            <w:pStyle w:val="TJ1"/>
            <w:tabs>
              <w:tab w:val="left" w:pos="464"/>
              <w:tab w:val="right" w:leader="dot" w:pos="9065"/>
            </w:tabs>
            <w:rPr>
              <w:ins w:id="2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26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"_Toc168915496"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Általános interfész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Nánássy László" w:date="2024-06-10T12:3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13DE4964" w14:textId="22550FD6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28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29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"_Toc168915497"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Nánássy László" w:date="2024-06-10T12:3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51B247AF" w14:textId="667BE4B6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3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32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"_Toc168915498"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Aláírás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Nánássy László" w:date="2024-06-10T12:3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3F74F3EB" w14:textId="03AA977E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34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35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"_Toc168915499"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Általános technikai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_Toc168915499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Nánássy László" w:date="2024-06-10T12:3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04BE5511" w14:textId="7A835336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3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38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"_Toc168915500"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Feljéc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Nánássy László" w:date="2024-06-10T12:3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14D226B9" w14:textId="588348EB" w:rsidR="00685285" w:rsidRDefault="00685285">
          <w:pPr>
            <w:pStyle w:val="TJ1"/>
            <w:tabs>
              <w:tab w:val="left" w:pos="464"/>
              <w:tab w:val="right" w:leader="dot" w:pos="9065"/>
            </w:tabs>
            <w:rPr>
              <w:ins w:id="40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41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"_Toc168915501"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REST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Nánássy László" w:date="2024-06-10T12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5D244DDD" w14:textId="19709E60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4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44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"_Toc168915502"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Nánássy László" w:date="2024-06-10T12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54CBFC23" w14:textId="6E3924F7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46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47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"_Toc168915503"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Nánássy László" w:date="2024-06-10T12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3094B74A" w14:textId="30798E76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4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50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"_Toc168915504"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Nánássy László" w:date="2024-06-10T12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54484CED" w14:textId="1762B50D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52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53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"_Toc168915505"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Nánássy László" w:date="2024-06-10T12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74BBFF07" w14:textId="1F1AFD31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5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56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"_Toc168915506"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Nánássy László" w:date="2024-06-10T12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6B33B510" w14:textId="7905A9EA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58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59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"_Toc168915507"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Nánássy László" w:date="2024-06-10T12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39B61B07" w14:textId="77A63D5E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6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62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"_Toc168915508"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6.2.3.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Nánássy László" w:date="2024-06-10T12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1A37AAE5" w14:textId="0E32132E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64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65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"_Toc168915509"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Nánássy László" w:date="2024-06-10T12:37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64A3D461" w14:textId="6E6B6E71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6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68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"_Toc168915510"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Nánássy László" w:date="2024-06-10T12:37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7C17681F" w14:textId="0747C53E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70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71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"_Toc168915511"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6.3.2.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Nánássy László" w:date="2024-06-10T12:37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29027A21" w14:textId="67BCB341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7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74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"_Toc168915512"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6.3.3.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5" w:author="Nánássy László" w:date="2024-06-10T12:37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5F140A0B" w14:textId="170A11C9" w:rsidR="00685285" w:rsidRDefault="00685285">
          <w:pPr>
            <w:pStyle w:val="TJ1"/>
            <w:tabs>
              <w:tab w:val="left" w:pos="464"/>
              <w:tab w:val="right" w:leader="dot" w:pos="9065"/>
            </w:tabs>
            <w:rPr>
              <w:ins w:id="76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77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"_Toc168915513"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SOAP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8" w:author="Nánássy László" w:date="2024-06-10T12:37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1ED241D5" w14:textId="2C5B24B2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7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80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"_Toc168915514"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1" w:author="Nánássy László" w:date="2024-06-10T12:37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03344932" w14:textId="3688C694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82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83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"_Toc168915515"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Nánássy László" w:date="2024-06-10T12:37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07E8BB37" w14:textId="6A3BE09F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8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86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"_Toc168915516"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7" w:author="Nánássy László" w:date="2024-06-10T12:37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0662DB5E" w14:textId="23F23610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88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89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"_Toc168915517"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0" w:author="Nánássy László" w:date="2024-06-10T12:37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198659F7" w14:textId="3170A143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9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92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"_Toc168915518"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7.2.1.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3" w:author="Nánássy László" w:date="2024-06-10T12:37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5236257C" w14:textId="0EE19959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94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95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"_Toc168915519"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7.2.2.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6" w:author="Nánássy László" w:date="2024-06-10T12:37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0248E74F" w14:textId="737E724C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9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98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"_Toc168915520"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7.2.3.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9" w:author="Nánássy László" w:date="2024-06-10T12:37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41DE6C55" w14:textId="0AEF304A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100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01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"_Toc168915521"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2" w:author="Nánássy László" w:date="2024-06-10T12:37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0CEEE049" w14:textId="73451EE3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10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04" w:author="Nánássy László" w:date="2024-06-10T12:37:00Z">
            <w:r w:rsidRPr="009F6EBF">
              <w:rPr>
                <w:rStyle w:val="Hiperhivatkozs"/>
                <w:noProof/>
              </w:rPr>
              <w:lastRenderedPageBreak/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"_Toc168915584"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7.3.1.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5" w:author="Nánássy László" w:date="2024-06-10T12:37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431F0E1C" w14:textId="28F75BC1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106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07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"_Toc168915585"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7.3.2.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8" w:author="Nánássy László" w:date="2024-06-10T12:37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196D2DDA" w14:textId="73C5FE27" w:rsidR="00685285" w:rsidRDefault="00685285">
          <w:pPr>
            <w:pStyle w:val="TJ2"/>
            <w:tabs>
              <w:tab w:val="left" w:pos="1100"/>
              <w:tab w:val="right" w:leader="dot" w:pos="9065"/>
            </w:tabs>
            <w:rPr>
              <w:ins w:id="10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10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"_Toc168915586"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i/>
                <w:iCs/>
                <w:noProof/>
              </w:rPr>
              <w:t>7.3.3.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1" w:author="Nánássy László" w:date="2024-06-10T12:37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0C84CA55" w14:textId="3A63CBBF" w:rsidR="00685285" w:rsidRDefault="00685285">
          <w:pPr>
            <w:pStyle w:val="TJ1"/>
            <w:tabs>
              <w:tab w:val="left" w:pos="464"/>
              <w:tab w:val="right" w:leader="dot" w:pos="9065"/>
            </w:tabs>
            <w:rPr>
              <w:ins w:id="112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13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"_Toc168915587"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  <w:highlight w:val="yellow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  <w:highlight w:val="yellow"/>
              </w:rPr>
              <w:t>Környezetek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4" w:author="Nánássy László" w:date="2024-06-10T12:37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5D52D2F4" w14:textId="6D8C091F" w:rsidR="00685285" w:rsidRDefault="00685285">
          <w:pPr>
            <w:pStyle w:val="TJ1"/>
            <w:tabs>
              <w:tab w:val="left" w:pos="464"/>
              <w:tab w:val="right" w:leader="dot" w:pos="9065"/>
            </w:tabs>
            <w:rPr>
              <w:ins w:id="11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16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"_Toc168915588"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  <w:highlight w:val="yellow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  <w:highlight w:val="yellow"/>
              </w:rPr>
              <w:t>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7" w:author="Nánássy László" w:date="2024-06-10T12:37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4D73BDB2" w14:textId="6CA14995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118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19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"_Toc168915589"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  <w:highlight w:val="yellow"/>
              </w:rPr>
              <w:t>9.1.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  <w:highlight w:val="yellow"/>
              </w:rPr>
              <w:t>Aktuális 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0" w:author="Nánássy László" w:date="2024-06-10T12:37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6C413472" w14:textId="7416C133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12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22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"_Toc168915590"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  <w:highlight w:val="yellow"/>
              </w:rPr>
              <w:t>9.2.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  <w:highlight w:val="yellow"/>
              </w:rPr>
              <w:t>Mintaalkalmazás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3" w:author="Nánássy László" w:date="2024-06-10T12:37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1C85F101" w14:textId="038E643D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124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25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"_Toc168915591"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  <w:highlight w:val="yellow"/>
              </w:rPr>
              <w:t>9.3.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  <w:highlight w:val="yellow"/>
              </w:rPr>
              <w:t>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6" w:author="Nánássy László" w:date="2024-06-10T12:37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597B62F1" w14:textId="1BB0F85A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12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28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"_Toc168915592"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  <w:highlight w:val="yellow"/>
              </w:rPr>
              <w:t>9.4.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  <w:highlight w:val="yellow"/>
              </w:rPr>
              <w:t>Bemutató videók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9" w:author="Nánássy László" w:date="2024-06-10T12:37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6D8F9E80" w14:textId="2CF83DF4" w:rsidR="00685285" w:rsidRDefault="00685285">
          <w:pPr>
            <w:pStyle w:val="TJ2"/>
            <w:tabs>
              <w:tab w:val="left" w:pos="880"/>
              <w:tab w:val="right" w:leader="dot" w:pos="9065"/>
            </w:tabs>
            <w:rPr>
              <w:ins w:id="130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ins w:id="131" w:author="Nánássy László" w:date="2024-06-10T12:37:00Z">
            <w:r w:rsidRPr="009F6EBF">
              <w:rPr>
                <w:rStyle w:val="Hiperhivatkozs"/>
                <w:noProof/>
              </w:rPr>
              <w:fldChar w:fldCharType="begin"/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"_Toc168915593"</w:instrText>
            </w:r>
            <w:r w:rsidRPr="009F6EBF">
              <w:rPr>
                <w:rStyle w:val="Hiperhivatkozs"/>
                <w:noProof/>
              </w:rPr>
              <w:instrText xml:space="preserve"> </w:instrText>
            </w:r>
            <w:r w:rsidRPr="009F6EBF">
              <w:rPr>
                <w:rStyle w:val="Hiperhivatkozs"/>
                <w:noProof/>
              </w:rPr>
            </w:r>
            <w:r w:rsidRPr="009F6EBF">
              <w:rPr>
                <w:rStyle w:val="Hiperhivatkozs"/>
                <w:noProof/>
              </w:rPr>
              <w:fldChar w:fldCharType="separate"/>
            </w:r>
            <w:r w:rsidRPr="009F6EBF">
              <w:rPr>
                <w:rStyle w:val="Hiperhivatkozs"/>
                <w:noProof/>
                <w:highlight w:val="yellow"/>
              </w:rPr>
              <w:t>9.5.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9F6EBF">
              <w:rPr>
                <w:rStyle w:val="Hiperhivatkozs"/>
                <w:noProof/>
                <w:highlight w:val="yellow"/>
              </w:rPr>
              <w:t>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_Toc168915593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2" w:author="Nánássy László" w:date="2024-06-10T12:37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9F6EBF">
              <w:rPr>
                <w:rStyle w:val="Hiperhivatkozs"/>
                <w:noProof/>
              </w:rPr>
              <w:fldChar w:fldCharType="end"/>
            </w:r>
          </w:ins>
        </w:p>
        <w:p w14:paraId="5CAC820D" w14:textId="39C0845E" w:rsidR="0070649E" w:rsidDel="00685285" w:rsidRDefault="0070649E">
          <w:pPr>
            <w:pStyle w:val="TJ1"/>
            <w:tabs>
              <w:tab w:val="left" w:pos="464"/>
              <w:tab w:val="right" w:leader="dot" w:pos="9065"/>
            </w:tabs>
            <w:rPr>
              <w:del w:id="13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34" w:author="Nánássy László" w:date="2024-06-10T12:37:00Z">
            <w:r w:rsidRPr="00685285" w:rsidDel="00685285">
              <w:rPr>
                <w:noProof/>
                <w:rPrChange w:id="135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36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Del="00685285">
              <w:rPr>
                <w:noProof/>
                <w:webHidden/>
              </w:rPr>
              <w:tab/>
              <w:delText>8</w:delText>
            </w:r>
          </w:del>
        </w:p>
        <w:p w14:paraId="610603A3" w14:textId="01B56ED2" w:rsidR="0070649E" w:rsidDel="00685285" w:rsidRDefault="0070649E">
          <w:pPr>
            <w:pStyle w:val="TJ1"/>
            <w:tabs>
              <w:tab w:val="left" w:pos="464"/>
              <w:tab w:val="right" w:leader="dot" w:pos="9065"/>
            </w:tabs>
            <w:rPr>
              <w:del w:id="13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38" w:author="Nánássy László" w:date="2024-06-10T12:37:00Z">
            <w:r w:rsidRPr="00685285" w:rsidDel="00685285">
              <w:rPr>
                <w:noProof/>
                <w:rPrChange w:id="139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40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Használati feltételek</w:delText>
            </w:r>
            <w:r w:rsidDel="00685285">
              <w:rPr>
                <w:noProof/>
                <w:webHidden/>
              </w:rPr>
              <w:tab/>
              <w:delText>8</w:delText>
            </w:r>
          </w:del>
        </w:p>
        <w:p w14:paraId="3EC67907" w14:textId="1DDD20A3" w:rsidR="0070649E" w:rsidDel="00685285" w:rsidRDefault="0070649E">
          <w:pPr>
            <w:pStyle w:val="TJ1"/>
            <w:tabs>
              <w:tab w:val="left" w:pos="464"/>
              <w:tab w:val="right" w:leader="dot" w:pos="9065"/>
            </w:tabs>
            <w:rPr>
              <w:del w:id="14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42" w:author="Nánássy László" w:date="2024-06-10T12:37:00Z">
            <w:r w:rsidRPr="00685285" w:rsidDel="00685285">
              <w:rPr>
                <w:noProof/>
                <w:rPrChange w:id="143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3.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44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Technikai követelmények</w:delText>
            </w:r>
            <w:r w:rsidDel="00685285">
              <w:rPr>
                <w:noProof/>
                <w:webHidden/>
              </w:rPr>
              <w:tab/>
              <w:delText>8</w:delText>
            </w:r>
          </w:del>
        </w:p>
        <w:p w14:paraId="5F1DE233" w14:textId="317686EC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14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46" w:author="Nánássy László" w:date="2024-06-10T12:37:00Z">
            <w:r w:rsidRPr="00685285" w:rsidDel="00685285">
              <w:rPr>
                <w:noProof/>
                <w:rPrChange w:id="147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3.1.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48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Alapvető technológiák</w:delText>
            </w:r>
            <w:r w:rsidDel="00685285">
              <w:rPr>
                <w:noProof/>
                <w:webHidden/>
              </w:rPr>
              <w:tab/>
              <w:delText>8</w:delText>
            </w:r>
          </w:del>
        </w:p>
        <w:p w14:paraId="187BA482" w14:textId="0673E629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14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50" w:author="Nánássy László" w:date="2024-06-10T12:37:00Z">
            <w:r w:rsidRPr="00685285" w:rsidDel="00685285">
              <w:rPr>
                <w:noProof/>
                <w:rPrChange w:id="151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3.2.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52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Kódolási, titkosítási algoritmusok</w:delText>
            </w:r>
            <w:r w:rsidDel="00685285">
              <w:rPr>
                <w:noProof/>
                <w:webHidden/>
              </w:rPr>
              <w:tab/>
              <w:delText>8</w:delText>
            </w:r>
          </w:del>
        </w:p>
        <w:p w14:paraId="5A62CADE" w14:textId="0656A5CE" w:rsidR="0070649E" w:rsidDel="00685285" w:rsidRDefault="0070649E">
          <w:pPr>
            <w:pStyle w:val="TJ1"/>
            <w:tabs>
              <w:tab w:val="left" w:pos="464"/>
              <w:tab w:val="right" w:leader="dot" w:pos="9065"/>
            </w:tabs>
            <w:rPr>
              <w:del w:id="15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54" w:author="Nánássy László" w:date="2024-06-10T12:37:00Z">
            <w:r w:rsidRPr="00685285" w:rsidDel="00685285">
              <w:rPr>
                <w:noProof/>
                <w:rPrChange w:id="155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4.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56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Folyamatok</w:delText>
            </w:r>
            <w:r w:rsidDel="00685285">
              <w:rPr>
                <w:noProof/>
                <w:webHidden/>
              </w:rPr>
              <w:tab/>
              <w:delText>9</w:delText>
            </w:r>
          </w:del>
        </w:p>
        <w:p w14:paraId="1B0D96F8" w14:textId="019EDB65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15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58" w:author="Nánássy László" w:date="2024-06-10T12:37:00Z">
            <w:r w:rsidRPr="00685285" w:rsidDel="00685285">
              <w:rPr>
                <w:noProof/>
                <w:rPrChange w:id="159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4.1.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60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Bizonylat beküldés</w:delText>
            </w:r>
            <w:r w:rsidDel="00685285">
              <w:rPr>
                <w:noProof/>
                <w:webHidden/>
              </w:rPr>
              <w:tab/>
              <w:delText>9</w:delText>
            </w:r>
          </w:del>
        </w:p>
        <w:p w14:paraId="73656648" w14:textId="68300233" w:rsidR="0070649E" w:rsidDel="00685285" w:rsidRDefault="0070649E">
          <w:pPr>
            <w:pStyle w:val="TJ1"/>
            <w:tabs>
              <w:tab w:val="left" w:pos="464"/>
              <w:tab w:val="right" w:leader="dot" w:pos="9065"/>
            </w:tabs>
            <w:rPr>
              <w:del w:id="16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62" w:author="Nánássy László" w:date="2024-06-10T12:37:00Z">
            <w:r w:rsidRPr="00685285" w:rsidDel="00685285">
              <w:rPr>
                <w:noProof/>
                <w:rPrChange w:id="163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5.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64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Általános interfész elemek</w:delText>
            </w:r>
            <w:r w:rsidDel="00685285">
              <w:rPr>
                <w:noProof/>
                <w:webHidden/>
              </w:rPr>
              <w:tab/>
              <w:delText>11</w:delText>
            </w:r>
          </w:del>
        </w:p>
        <w:p w14:paraId="1411CF38" w14:textId="037729AA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16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66" w:author="Nánássy László" w:date="2024-06-10T12:37:00Z">
            <w:r w:rsidRPr="00685285" w:rsidDel="00685285">
              <w:rPr>
                <w:noProof/>
                <w:rPrChange w:id="167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5.1.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68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Üzenetek általános felépítése</w:delText>
            </w:r>
            <w:r w:rsidDel="00685285">
              <w:rPr>
                <w:noProof/>
                <w:webHidden/>
              </w:rPr>
              <w:tab/>
              <w:delText>11</w:delText>
            </w:r>
          </w:del>
        </w:p>
        <w:p w14:paraId="0A4762F3" w14:textId="2CCFCECE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16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70" w:author="Nánássy László" w:date="2024-06-10T12:37:00Z">
            <w:r w:rsidRPr="00685285" w:rsidDel="00685285">
              <w:rPr>
                <w:i/>
                <w:iCs/>
                <w:noProof/>
                <w:rPrChange w:id="171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5.1.1.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172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Aláírás</w:delText>
            </w:r>
            <w:r w:rsidDel="00685285">
              <w:rPr>
                <w:noProof/>
                <w:webHidden/>
              </w:rPr>
              <w:tab/>
              <w:delText>11</w:delText>
            </w:r>
          </w:del>
        </w:p>
        <w:p w14:paraId="6FABC251" w14:textId="2C4F0EE5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17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74" w:author="Nánássy László" w:date="2024-06-10T12:37:00Z">
            <w:r w:rsidRPr="00685285" w:rsidDel="00685285">
              <w:rPr>
                <w:noProof/>
                <w:rPrChange w:id="175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5.2.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76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Általános technikai adatok</w:delText>
            </w:r>
            <w:r w:rsidDel="00685285">
              <w:rPr>
                <w:noProof/>
                <w:webHidden/>
              </w:rPr>
              <w:tab/>
              <w:delText>11</w:delText>
            </w:r>
          </w:del>
        </w:p>
        <w:p w14:paraId="2B4A868D" w14:textId="2CBDBF7B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17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78" w:author="Nánássy László" w:date="2024-06-10T12:37:00Z">
            <w:r w:rsidRPr="00685285" w:rsidDel="00685285">
              <w:rPr>
                <w:i/>
                <w:iCs/>
                <w:noProof/>
                <w:rPrChange w:id="179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5.2.1.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180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Feljéc</w:delText>
            </w:r>
            <w:r w:rsidDel="00685285">
              <w:rPr>
                <w:noProof/>
                <w:webHidden/>
              </w:rPr>
              <w:tab/>
              <w:delText>11</w:delText>
            </w:r>
          </w:del>
        </w:p>
        <w:p w14:paraId="6518A311" w14:textId="2533D7A6" w:rsidR="0070649E" w:rsidDel="00685285" w:rsidRDefault="0070649E">
          <w:pPr>
            <w:pStyle w:val="TJ1"/>
            <w:tabs>
              <w:tab w:val="left" w:pos="464"/>
              <w:tab w:val="right" w:leader="dot" w:pos="9065"/>
            </w:tabs>
            <w:rPr>
              <w:del w:id="18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82" w:author="Nánássy László" w:date="2024-06-10T12:37:00Z">
            <w:r w:rsidRPr="00685285" w:rsidDel="00685285">
              <w:rPr>
                <w:noProof/>
                <w:rPrChange w:id="183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6.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84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REST interfészek</w:delText>
            </w:r>
            <w:r w:rsidDel="00685285">
              <w:rPr>
                <w:noProof/>
                <w:webHidden/>
              </w:rPr>
              <w:tab/>
              <w:delText>12</w:delText>
            </w:r>
          </w:del>
        </w:p>
        <w:p w14:paraId="7D34A6D4" w14:textId="5ABA527B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18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86" w:author="Nánássy László" w:date="2024-06-10T12:37:00Z">
            <w:r w:rsidRPr="00685285" w:rsidDel="00685285">
              <w:rPr>
                <w:noProof/>
                <w:rPrChange w:id="187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6.1.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188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Üzenetek általános felépítése</w:delText>
            </w:r>
            <w:r w:rsidDel="00685285">
              <w:rPr>
                <w:noProof/>
                <w:webHidden/>
              </w:rPr>
              <w:tab/>
              <w:delText>12</w:delText>
            </w:r>
          </w:del>
        </w:p>
        <w:p w14:paraId="67F1032E" w14:textId="62BD3532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18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90" w:author="Nánássy László" w:date="2024-06-10T12:37:00Z">
            <w:r w:rsidRPr="00685285" w:rsidDel="00685285">
              <w:rPr>
                <w:i/>
                <w:iCs/>
                <w:noProof/>
                <w:rPrChange w:id="191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6.1.1.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192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Kérés (request)</w:delText>
            </w:r>
            <w:r w:rsidDel="00685285">
              <w:rPr>
                <w:noProof/>
                <w:webHidden/>
              </w:rPr>
              <w:tab/>
              <w:delText>12</w:delText>
            </w:r>
          </w:del>
        </w:p>
        <w:p w14:paraId="2413F8C5" w14:textId="4C43743E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19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94" w:author="Nánássy László" w:date="2024-06-10T12:37:00Z">
            <w:r w:rsidRPr="00685285" w:rsidDel="00685285">
              <w:rPr>
                <w:i/>
                <w:iCs/>
                <w:noProof/>
                <w:rPrChange w:id="195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6.1.2.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196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Válasz (response)</w:delText>
            </w:r>
            <w:r w:rsidDel="00685285">
              <w:rPr>
                <w:noProof/>
                <w:webHidden/>
              </w:rPr>
              <w:tab/>
              <w:delText>12</w:delText>
            </w:r>
          </w:del>
        </w:p>
        <w:p w14:paraId="2D3B571D" w14:textId="7AD58F01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19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198" w:author="Nánássy László" w:date="2024-06-10T12:37:00Z">
            <w:r w:rsidRPr="00685285" w:rsidDel="00685285">
              <w:rPr>
                <w:noProof/>
                <w:rPrChange w:id="199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6.2.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200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Bizonylatkezelés általános struktúrái</w:delText>
            </w:r>
            <w:r w:rsidDel="00685285">
              <w:rPr>
                <w:noProof/>
                <w:webHidden/>
              </w:rPr>
              <w:tab/>
              <w:delText>12</w:delText>
            </w:r>
          </w:del>
        </w:p>
        <w:p w14:paraId="5889BA31" w14:textId="60C37D23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0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02" w:author="Nánássy László" w:date="2024-06-10T12:37:00Z">
            <w:r w:rsidRPr="00685285" w:rsidDel="00685285">
              <w:rPr>
                <w:i/>
                <w:iCs/>
                <w:noProof/>
                <w:rPrChange w:id="203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6.2.1.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04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Bizonylat állapot</w:delText>
            </w:r>
            <w:r w:rsidDel="00685285">
              <w:rPr>
                <w:noProof/>
                <w:webHidden/>
              </w:rPr>
              <w:tab/>
              <w:delText>12</w:delText>
            </w:r>
          </w:del>
        </w:p>
        <w:p w14:paraId="36B8CEA8" w14:textId="7E63F0EB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0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06" w:author="Nánássy László" w:date="2024-06-10T12:37:00Z">
            <w:r w:rsidRPr="00685285" w:rsidDel="00685285">
              <w:rPr>
                <w:i/>
                <w:iCs/>
                <w:noProof/>
                <w:rPrChange w:id="207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6.2.2.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08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Csatolmány</w:delText>
            </w:r>
            <w:r w:rsidDel="00685285">
              <w:rPr>
                <w:noProof/>
                <w:webHidden/>
              </w:rPr>
              <w:tab/>
              <w:delText>13</w:delText>
            </w:r>
          </w:del>
        </w:p>
        <w:p w14:paraId="6ADCC93D" w14:textId="188BE9A1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20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10" w:author="Nánássy László" w:date="2024-06-10T12:37:00Z">
            <w:r w:rsidRPr="00685285" w:rsidDel="00685285">
              <w:rPr>
                <w:noProof/>
                <w:rPrChange w:id="211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6.3.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212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Bizonylatkezelés interfésze</w:delText>
            </w:r>
            <w:r w:rsidDel="00685285">
              <w:rPr>
                <w:noProof/>
                <w:webHidden/>
              </w:rPr>
              <w:tab/>
              <w:delText>13</w:delText>
            </w:r>
          </w:del>
        </w:p>
        <w:p w14:paraId="33210A91" w14:textId="049769A9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1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14" w:author="Nánássy László" w:date="2024-06-10T12:37:00Z">
            <w:r w:rsidRPr="00685285" w:rsidDel="00685285">
              <w:rPr>
                <w:i/>
                <w:iCs/>
                <w:noProof/>
                <w:rPrChange w:id="215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6.3.1.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16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Bizonylat létrehozás és validálás művelete</w:delText>
            </w:r>
            <w:r w:rsidDel="00685285">
              <w:rPr>
                <w:noProof/>
                <w:webHidden/>
              </w:rPr>
              <w:tab/>
              <w:delText>14</w:delText>
            </w:r>
          </w:del>
        </w:p>
        <w:p w14:paraId="159F3B9D" w14:textId="307E82BA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1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18" w:author="Nánássy László" w:date="2024-06-10T12:37:00Z">
            <w:r w:rsidRPr="00685285" w:rsidDel="00685285">
              <w:rPr>
                <w:i/>
                <w:iCs/>
                <w:noProof/>
                <w:rPrChange w:id="219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6.3.2.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20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Bizonylat beküldés művelete</w:delText>
            </w:r>
            <w:r w:rsidDel="00685285">
              <w:rPr>
                <w:noProof/>
                <w:webHidden/>
              </w:rPr>
              <w:tab/>
              <w:delText>15</w:delText>
            </w:r>
          </w:del>
        </w:p>
        <w:p w14:paraId="18BEAED5" w14:textId="0C6D89CD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2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22" w:author="Nánássy László" w:date="2024-06-10T12:37:00Z">
            <w:r w:rsidRPr="00685285" w:rsidDel="00685285">
              <w:rPr>
                <w:i/>
                <w:iCs/>
                <w:noProof/>
                <w:rPrChange w:id="223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6.3.3.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24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Bizonylat státusz lekérdezés művelete</w:delText>
            </w:r>
            <w:r w:rsidDel="00685285">
              <w:rPr>
                <w:noProof/>
                <w:webHidden/>
              </w:rPr>
              <w:tab/>
              <w:delText>17</w:delText>
            </w:r>
          </w:del>
        </w:p>
        <w:p w14:paraId="6645EF14" w14:textId="7499C643" w:rsidR="0070649E" w:rsidDel="00685285" w:rsidRDefault="0070649E">
          <w:pPr>
            <w:pStyle w:val="TJ1"/>
            <w:tabs>
              <w:tab w:val="left" w:pos="464"/>
              <w:tab w:val="right" w:leader="dot" w:pos="9065"/>
            </w:tabs>
            <w:rPr>
              <w:del w:id="22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26" w:author="Nánássy László" w:date="2024-06-10T12:37:00Z">
            <w:r w:rsidRPr="00685285" w:rsidDel="00685285">
              <w:rPr>
                <w:noProof/>
                <w:rPrChange w:id="227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7.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228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SOAP interfészek</w:delText>
            </w:r>
            <w:r w:rsidDel="00685285">
              <w:rPr>
                <w:noProof/>
                <w:webHidden/>
              </w:rPr>
              <w:tab/>
              <w:delText>23</w:delText>
            </w:r>
          </w:del>
        </w:p>
        <w:p w14:paraId="23F1B9F8" w14:textId="36AE4905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22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30" w:author="Nánássy László" w:date="2024-06-10T12:37:00Z">
            <w:r w:rsidRPr="00685285" w:rsidDel="00685285">
              <w:rPr>
                <w:noProof/>
                <w:rPrChange w:id="231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7.1.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232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Üzenetek általános felépítése</w:delText>
            </w:r>
            <w:r w:rsidDel="00685285">
              <w:rPr>
                <w:noProof/>
                <w:webHidden/>
              </w:rPr>
              <w:tab/>
              <w:delText>23</w:delText>
            </w:r>
          </w:del>
        </w:p>
        <w:p w14:paraId="0B78218F" w14:textId="69741415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3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34" w:author="Nánássy László" w:date="2024-06-10T12:37:00Z">
            <w:r w:rsidRPr="00685285" w:rsidDel="00685285">
              <w:rPr>
                <w:i/>
                <w:iCs/>
                <w:noProof/>
                <w:rPrChange w:id="235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7.1.1.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36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Kérés (request)</w:delText>
            </w:r>
            <w:r w:rsidDel="00685285">
              <w:rPr>
                <w:noProof/>
                <w:webHidden/>
              </w:rPr>
              <w:tab/>
              <w:delText>23</w:delText>
            </w:r>
          </w:del>
        </w:p>
        <w:p w14:paraId="1AAC22D9" w14:textId="0F1A709E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3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38" w:author="Nánássy László" w:date="2024-06-10T12:37:00Z">
            <w:r w:rsidRPr="00685285" w:rsidDel="00685285">
              <w:rPr>
                <w:i/>
                <w:iCs/>
                <w:noProof/>
                <w:rPrChange w:id="239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7.1.2.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40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Válasz (response)</w:delText>
            </w:r>
            <w:r w:rsidDel="00685285">
              <w:rPr>
                <w:noProof/>
                <w:webHidden/>
              </w:rPr>
              <w:tab/>
              <w:delText>23</w:delText>
            </w:r>
          </w:del>
        </w:p>
        <w:p w14:paraId="58C1A5A3" w14:textId="0A4564E2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24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42" w:author="Nánássy László" w:date="2024-06-10T12:37:00Z">
            <w:r w:rsidRPr="00685285" w:rsidDel="00685285">
              <w:rPr>
                <w:noProof/>
                <w:rPrChange w:id="243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7.2.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rPrChange w:id="244" w:author="Nánássy László" w:date="2024-06-10T12:37:00Z">
                  <w:rPr>
                    <w:rStyle w:val="Hiperhivatkozs"/>
                    <w:noProof/>
                  </w:rPr>
                </w:rPrChange>
              </w:rPr>
              <w:delText>Bizonylatkezelés interfésze</w:delText>
            </w:r>
            <w:r w:rsidDel="00685285">
              <w:rPr>
                <w:noProof/>
                <w:webHidden/>
              </w:rPr>
              <w:tab/>
              <w:delText>24</w:delText>
            </w:r>
          </w:del>
        </w:p>
        <w:p w14:paraId="17FC5102" w14:textId="7B284A46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4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46" w:author="Nánássy László" w:date="2024-06-10T12:37:00Z">
            <w:r w:rsidRPr="00685285" w:rsidDel="00685285">
              <w:rPr>
                <w:i/>
                <w:iCs/>
                <w:noProof/>
                <w:rPrChange w:id="247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7.2.1.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48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Bizonylatkezelés általános struktúrái</w:delText>
            </w:r>
            <w:r w:rsidDel="00685285">
              <w:rPr>
                <w:noProof/>
                <w:webHidden/>
              </w:rPr>
              <w:tab/>
              <w:delText>24</w:delText>
            </w:r>
          </w:del>
        </w:p>
        <w:p w14:paraId="45BC77B1" w14:textId="3D128355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4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50" w:author="Nánássy László" w:date="2024-06-10T12:37:00Z">
            <w:r w:rsidRPr="00685285" w:rsidDel="00685285">
              <w:rPr>
                <w:i/>
                <w:iCs/>
                <w:noProof/>
                <w:rPrChange w:id="251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7.2.1.1.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52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Bizonylat állapot</w:delText>
            </w:r>
            <w:r w:rsidDel="00685285">
              <w:rPr>
                <w:noProof/>
                <w:webHidden/>
              </w:rPr>
              <w:tab/>
              <w:delText>24</w:delText>
            </w:r>
          </w:del>
        </w:p>
        <w:p w14:paraId="6A48A374" w14:textId="72CA60C1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5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54" w:author="Nánássy László" w:date="2024-06-10T12:37:00Z">
            <w:r w:rsidRPr="00685285" w:rsidDel="00685285">
              <w:rPr>
                <w:i/>
                <w:iCs/>
                <w:noProof/>
                <w:rPrChange w:id="255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7.2.1.2.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56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Csatolmány</w:delText>
            </w:r>
            <w:r w:rsidDel="00685285">
              <w:rPr>
                <w:noProof/>
                <w:webHidden/>
              </w:rPr>
              <w:tab/>
              <w:delText>25</w:delText>
            </w:r>
          </w:del>
        </w:p>
        <w:p w14:paraId="7FB39764" w14:textId="3FF7A1A0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5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58" w:author="Nánássy László" w:date="2024-06-10T12:37:00Z">
            <w:r w:rsidRPr="00685285" w:rsidDel="00685285">
              <w:rPr>
                <w:i/>
                <w:iCs/>
                <w:noProof/>
                <w:rPrChange w:id="259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7.2.2.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60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Bizonylat létrehozás és validálás művelete</w:delText>
            </w:r>
            <w:r w:rsidDel="00685285">
              <w:rPr>
                <w:noProof/>
                <w:webHidden/>
              </w:rPr>
              <w:tab/>
              <w:delText>25</w:delText>
            </w:r>
          </w:del>
        </w:p>
        <w:p w14:paraId="27C3DA01" w14:textId="0D6052EA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6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62" w:author="Nánássy László" w:date="2024-06-10T12:37:00Z">
            <w:r w:rsidRPr="00685285" w:rsidDel="00685285">
              <w:rPr>
                <w:i/>
                <w:iCs/>
                <w:noProof/>
                <w:rPrChange w:id="263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7.2.3.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64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Bizonylat beküldés művelete</w:delText>
            </w:r>
            <w:r w:rsidDel="00685285">
              <w:rPr>
                <w:noProof/>
                <w:webHidden/>
              </w:rPr>
              <w:tab/>
              <w:delText>27</w:delText>
            </w:r>
          </w:del>
        </w:p>
        <w:p w14:paraId="1F8F29D0" w14:textId="396B8953" w:rsidR="0070649E" w:rsidDel="00685285" w:rsidRDefault="0070649E">
          <w:pPr>
            <w:pStyle w:val="TJ2"/>
            <w:tabs>
              <w:tab w:val="left" w:pos="1100"/>
              <w:tab w:val="right" w:leader="dot" w:pos="9065"/>
            </w:tabs>
            <w:rPr>
              <w:del w:id="26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66" w:author="Nánássy László" w:date="2024-06-10T12:37:00Z">
            <w:r w:rsidRPr="00685285" w:rsidDel="00685285">
              <w:rPr>
                <w:i/>
                <w:iCs/>
                <w:noProof/>
                <w:rPrChange w:id="267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7.2.4.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i/>
                <w:iCs/>
                <w:noProof/>
                <w:rPrChange w:id="268" w:author="Nánássy László" w:date="2024-06-10T12:37:00Z">
                  <w:rPr>
                    <w:rStyle w:val="Hiperhivatkozs"/>
                    <w:i/>
                    <w:iCs/>
                    <w:noProof/>
                  </w:rPr>
                </w:rPrChange>
              </w:rPr>
              <w:delText>Bizonylat státusz lekérdezés művelete</w:delText>
            </w:r>
            <w:r w:rsidDel="00685285">
              <w:rPr>
                <w:noProof/>
                <w:webHidden/>
              </w:rPr>
              <w:tab/>
              <w:delText>29</w:delText>
            </w:r>
          </w:del>
        </w:p>
        <w:p w14:paraId="5243D50C" w14:textId="3EB36D9B" w:rsidR="0070649E" w:rsidDel="00685285" w:rsidRDefault="0070649E">
          <w:pPr>
            <w:pStyle w:val="TJ1"/>
            <w:tabs>
              <w:tab w:val="left" w:pos="464"/>
              <w:tab w:val="right" w:leader="dot" w:pos="9065"/>
            </w:tabs>
            <w:rPr>
              <w:del w:id="26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70" w:author="Nánássy László" w:date="2024-06-10T12:37:00Z">
            <w:r w:rsidRPr="00685285" w:rsidDel="00685285">
              <w:rPr>
                <w:noProof/>
                <w:highlight w:val="yellow"/>
                <w:rPrChange w:id="271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8.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highlight w:val="yellow"/>
                <w:rPrChange w:id="272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Környezetek elérhetősége</w:delText>
            </w:r>
            <w:r w:rsidDel="00685285">
              <w:rPr>
                <w:noProof/>
                <w:webHidden/>
              </w:rPr>
              <w:tab/>
              <w:delText>32</w:delText>
            </w:r>
          </w:del>
        </w:p>
        <w:p w14:paraId="0F5107F3" w14:textId="13D7EA21" w:rsidR="0070649E" w:rsidDel="00685285" w:rsidRDefault="0070649E">
          <w:pPr>
            <w:pStyle w:val="TJ1"/>
            <w:tabs>
              <w:tab w:val="left" w:pos="464"/>
              <w:tab w:val="right" w:leader="dot" w:pos="9065"/>
            </w:tabs>
            <w:rPr>
              <w:del w:id="27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74" w:author="Nánássy László" w:date="2024-06-10T12:37:00Z">
            <w:r w:rsidRPr="00685285" w:rsidDel="00685285">
              <w:rPr>
                <w:noProof/>
                <w:highlight w:val="yellow"/>
                <w:rPrChange w:id="275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9.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highlight w:val="yellow"/>
                <w:rPrChange w:id="276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Támogatás</w:delText>
            </w:r>
            <w:r w:rsidDel="00685285">
              <w:rPr>
                <w:noProof/>
                <w:webHidden/>
              </w:rPr>
              <w:tab/>
              <w:delText>32</w:delText>
            </w:r>
          </w:del>
        </w:p>
        <w:p w14:paraId="32AABFE8" w14:textId="23B698E0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277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78" w:author="Nánássy László" w:date="2024-06-10T12:37:00Z">
            <w:r w:rsidRPr="00685285" w:rsidDel="00685285">
              <w:rPr>
                <w:noProof/>
                <w:highlight w:val="yellow"/>
                <w:rPrChange w:id="279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9.1.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highlight w:val="yellow"/>
                <w:rPrChange w:id="280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Aktuális verzió</w:delText>
            </w:r>
            <w:r w:rsidDel="00685285">
              <w:rPr>
                <w:noProof/>
                <w:webHidden/>
              </w:rPr>
              <w:tab/>
              <w:delText>32</w:delText>
            </w:r>
          </w:del>
        </w:p>
        <w:p w14:paraId="5B90FDD2" w14:textId="3409C402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281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82" w:author="Nánássy László" w:date="2024-06-10T12:37:00Z">
            <w:r w:rsidRPr="00685285" w:rsidDel="00685285">
              <w:rPr>
                <w:noProof/>
                <w:highlight w:val="yellow"/>
                <w:rPrChange w:id="283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9.2.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highlight w:val="yellow"/>
                <w:rPrChange w:id="284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Mintaalkalmazás</w:delText>
            </w:r>
            <w:r w:rsidDel="00685285">
              <w:rPr>
                <w:noProof/>
                <w:webHidden/>
              </w:rPr>
              <w:tab/>
              <w:delText>32</w:delText>
            </w:r>
          </w:del>
        </w:p>
        <w:p w14:paraId="6466599F" w14:textId="72ABB3F1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285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86" w:author="Nánássy László" w:date="2024-06-10T12:37:00Z">
            <w:r w:rsidRPr="00685285" w:rsidDel="00685285">
              <w:rPr>
                <w:noProof/>
                <w:highlight w:val="yellow"/>
                <w:rPrChange w:id="287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9.3.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highlight w:val="yellow"/>
                <w:rPrChange w:id="288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Leírások</w:delText>
            </w:r>
            <w:r w:rsidDel="00685285">
              <w:rPr>
                <w:noProof/>
                <w:webHidden/>
              </w:rPr>
              <w:tab/>
              <w:delText>32</w:delText>
            </w:r>
          </w:del>
        </w:p>
        <w:p w14:paraId="45891E06" w14:textId="3F0AF2E3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289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90" w:author="Nánássy László" w:date="2024-06-10T12:37:00Z">
            <w:r w:rsidRPr="00685285" w:rsidDel="00685285">
              <w:rPr>
                <w:noProof/>
                <w:highlight w:val="yellow"/>
                <w:rPrChange w:id="291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9.4.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highlight w:val="yellow"/>
                <w:rPrChange w:id="292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Bemutató videók</w:delText>
            </w:r>
            <w:r w:rsidDel="00685285">
              <w:rPr>
                <w:noProof/>
                <w:webHidden/>
              </w:rPr>
              <w:tab/>
              <w:delText>32</w:delText>
            </w:r>
          </w:del>
        </w:p>
        <w:p w14:paraId="3851B049" w14:textId="3022CA78" w:rsidR="0070649E" w:rsidDel="00685285" w:rsidRDefault="0070649E">
          <w:pPr>
            <w:pStyle w:val="TJ2"/>
            <w:tabs>
              <w:tab w:val="left" w:pos="880"/>
              <w:tab w:val="right" w:leader="dot" w:pos="9065"/>
            </w:tabs>
            <w:rPr>
              <w:del w:id="293" w:author="Nánássy László" w:date="2024-06-10T12:37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del w:id="294" w:author="Nánássy László" w:date="2024-06-10T12:37:00Z">
            <w:r w:rsidRPr="00685285" w:rsidDel="00685285">
              <w:rPr>
                <w:noProof/>
                <w:highlight w:val="yellow"/>
                <w:rPrChange w:id="295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9.5.</w:delText>
            </w:r>
            <w:r w:rsidDel="0068528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685285" w:rsidDel="00685285">
              <w:rPr>
                <w:noProof/>
                <w:highlight w:val="yellow"/>
                <w:rPrChange w:id="296" w:author="Nánássy László" w:date="2024-06-10T12:37:00Z">
                  <w:rPr>
                    <w:rStyle w:val="Hiperhivatkozs"/>
                    <w:noProof/>
                    <w:highlight w:val="yellow"/>
                  </w:rPr>
                </w:rPrChange>
              </w:rPr>
              <w:delText>Helpdesk</w:delText>
            </w:r>
            <w:r w:rsidDel="00685285">
              <w:rPr>
                <w:noProof/>
                <w:webHidden/>
              </w:rPr>
              <w:tab/>
              <w:delText>32</w:delText>
            </w:r>
          </w:del>
        </w:p>
        <w:p w14:paraId="16207D1D" w14:textId="30E4ADC6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77777777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Dátum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77777777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Szerző 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77777777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Verzió 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77777777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6EFE746F" w:rsidR="00401497" w:rsidRDefault="00401497" w:rsidP="00BB7F6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ins w:id="297" w:author="Nánássy László" w:date="2024-06-06T10:33:00Z">
              <w:r w:rsidR="005B6BBB">
                <w:rPr>
                  <w:rFonts w:ascii="Times New Roman" w:eastAsia="Times New Roman" w:hAnsi="Times New Roman" w:cs="Times New Roman"/>
                  <w:sz w:val="20"/>
                </w:rPr>
                <w:t>15</w:t>
              </w:r>
            </w:ins>
            <w:del w:id="298" w:author="Nánássy László" w:date="2024-06-06T10:33:00Z">
              <w:r w:rsidDel="005B6BBB">
                <w:rPr>
                  <w:rFonts w:ascii="Times New Roman" w:eastAsia="Times New Roman" w:hAnsi="Times New Roman" w:cs="Times New Roman"/>
                  <w:sz w:val="20"/>
                </w:rPr>
                <w:delText>??</w:delText>
              </w:r>
            </w:del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4ED95353" w:rsidR="00401497" w:rsidRDefault="005B6BBB" w:rsidP="00BB7F61">
            <w:pPr>
              <w:ind w:left="108"/>
            </w:pPr>
            <w:ins w:id="299" w:author="Nánássy László" w:date="2024-06-06T10:33:00Z">
              <w:r>
                <w:t>Pillér Kft</w:t>
              </w:r>
            </w:ins>
            <w:del w:id="300" w:author="Nánássy László" w:date="2024-06-06T10:33:00Z">
              <w:r w:rsidR="00E30A3B" w:rsidDel="005B6BBB">
                <w:delText>Pillér Kft</w:delText>
              </w:r>
            </w:del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BB7F61">
            <w:pPr>
              <w:ind w:left="108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  <w:ins w:id="301" w:author="Nánássy László" w:date="2024-06-06T10:33:00Z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BB7F61">
            <w:pPr>
              <w:ind w:left="108"/>
              <w:rPr>
                <w:ins w:id="302" w:author="Nánássy László" w:date="2024-06-06T10:33:00Z"/>
                <w:rFonts w:ascii="Times New Roman" w:eastAsia="Times New Roman" w:hAnsi="Times New Roman" w:cs="Times New Roman"/>
                <w:sz w:val="20"/>
              </w:rPr>
            </w:pPr>
            <w:ins w:id="303" w:author="Nánássy László" w:date="2024-06-06T10:33:00Z">
              <w:r>
                <w:rPr>
                  <w:rFonts w:ascii="Times New Roman" w:eastAsia="Times New Roman" w:hAnsi="Times New Roman" w:cs="Times New Roman"/>
                  <w:sz w:val="20"/>
                </w:rPr>
                <w:t>2024.06.06.</w:t>
              </w:r>
            </w:ins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BB7F61">
            <w:pPr>
              <w:ind w:left="108"/>
              <w:rPr>
                <w:ins w:id="304" w:author="Nánássy László" w:date="2024-06-06T10:33:00Z"/>
              </w:rPr>
            </w:pPr>
            <w:ins w:id="305" w:author="Nánássy László" w:date="2024-06-06T10:33:00Z">
              <w:r>
                <w:t>Pillér Kft</w:t>
              </w:r>
            </w:ins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  <w:rPr>
                <w:ins w:id="306" w:author="Nánássy László" w:date="2024-06-06T10:33:00Z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BB7F61">
            <w:pPr>
              <w:ind w:left="108"/>
              <w:rPr>
                <w:ins w:id="307" w:author="Nánássy László" w:date="2024-06-06T10:33:00Z"/>
              </w:rPr>
            </w:pPr>
            <w:ins w:id="308" w:author="Nánássy László" w:date="2024-06-06T10:33:00Z">
              <w:r>
                <w:t>0.2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  <w:rPr>
                <w:ins w:id="309" w:author="Nánássy László" w:date="2024-06-06T10:33:00Z"/>
              </w:rPr>
            </w:pPr>
            <w:ins w:id="310" w:author="Nánássy László" w:date="2024-06-06T10:33:00Z">
              <w:r>
                <w:t>Paraméter minták és alapértékek</w:t>
              </w:r>
            </w:ins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 xml:space="preserve">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</w:t>
            </w:r>
            <w:proofErr w:type="spellStart"/>
            <w:r>
              <w:t>tokent</w:t>
            </w:r>
            <w:proofErr w:type="spellEnd"/>
            <w:r>
              <w:t xml:space="preserve"> vagy kulcsot helyettesít, és arra használható, hogy kicseréljük a helyettesített </w:t>
            </w:r>
            <w:proofErr w:type="spellStart"/>
            <w:r>
              <w:t>tokenre</w:t>
            </w:r>
            <w:proofErr w:type="spellEnd"/>
            <w:r>
              <w:t xml:space="preserve">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 </w:t>
            </w:r>
            <w:proofErr w:type="spellStart"/>
            <w:r>
              <w:t>token</w:t>
            </w:r>
            <w:proofErr w:type="spellEnd"/>
            <w:r>
              <w:t xml:space="preserve"> megszerzésére, és a sikeres cserét csak egy megbízható fél hajthatja végre, ehhez általában egy további titkot (pl.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 </w:t>
            </w:r>
            <w:proofErr w:type="spellStart"/>
            <w:r>
              <w:t>tokent</w:t>
            </w:r>
            <w:proofErr w:type="spellEnd"/>
            <w:r>
              <w:t xml:space="preserve"> ne kelljen kiadni megbízhatatlan „közvetítők” számára (pl. böngésző); a közvetítő a </w:t>
            </w:r>
            <w:proofErr w:type="spellStart"/>
            <w:r>
              <w:t>token</w:t>
            </w:r>
            <w:proofErr w:type="spellEnd"/>
            <w:r>
              <w:t xml:space="preserve">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részbizonylatok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311" w:name="_Toc168915489"/>
      <w:r w:rsidRPr="00AC795D">
        <w:lastRenderedPageBreak/>
        <w:t>B</w:t>
      </w:r>
      <w:r w:rsidR="00E86458" w:rsidRPr="00AC795D">
        <w:t>evezetés</w:t>
      </w:r>
      <w:bookmarkEnd w:id="31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312" w:name="_Toc168915490"/>
      <w:r>
        <w:t>Használati feltétele</w:t>
      </w:r>
      <w:r w:rsidR="00733834">
        <w:t>k</w:t>
      </w:r>
      <w:bookmarkEnd w:id="31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13" w:name="_Toc168915491"/>
      <w:r w:rsidRPr="0089381B">
        <w:t>Technikai követelmények</w:t>
      </w:r>
      <w:bookmarkEnd w:id="31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314" w:name="_Toc168915492"/>
      <w:r w:rsidRPr="0089381B">
        <w:t>Alapvető technológiák</w:t>
      </w:r>
      <w:bookmarkEnd w:id="31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315" w:name="_Toc168915493"/>
      <w:r w:rsidRPr="0089381B">
        <w:t>Kódolási, t</w:t>
      </w:r>
      <w:r w:rsidR="006E077C" w:rsidRPr="0089381B">
        <w:t>itkosítási algoritmusok</w:t>
      </w:r>
      <w:bookmarkEnd w:id="31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01A55590" w:rsidR="006E077C" w:rsidRPr="0089381B" w:rsidRDefault="006E077C" w:rsidP="003855FC">
      <w:pPr>
        <w:pStyle w:val="Listaszerbekezds"/>
        <w:numPr>
          <w:ilvl w:val="0"/>
          <w:numId w:val="7"/>
        </w:numPr>
      </w:pPr>
      <w:r w:rsidRPr="0089381B">
        <w:t>SHA</w:t>
      </w:r>
      <w:ins w:id="316" w:author="Nánássy László" w:date="2024-06-06T10:34:00Z">
        <w:r w:rsidR="00ED3403">
          <w:t>2</w:t>
        </w:r>
      </w:ins>
      <w:del w:id="317" w:author="Nánássy László" w:date="2024-06-06T10:34:00Z">
        <w:r w:rsidRPr="0089381B" w:rsidDel="00ED3403">
          <w:delText>3</w:delText>
        </w:r>
      </w:del>
      <w:r w:rsidRPr="0089381B">
        <w:t>-256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318" w:name="_Toc168915494"/>
      <w:r>
        <w:lastRenderedPageBreak/>
        <w:t>Folyamatok</w:t>
      </w:r>
      <w:bookmarkEnd w:id="318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319" w:name="_Toc168915495"/>
      <w:r>
        <w:t>Bizonylat beküldés</w:t>
      </w:r>
      <w:bookmarkEnd w:id="319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70ABE0C9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>A kliens kezdeményezi a bizonylatfájl feltöltését a NAV M2M fájltárolójába. Megadja a bizonylatfájlt és a fájl SHA</w:t>
      </w:r>
      <w:ins w:id="320" w:author="Nánássy László" w:date="2024-06-06T10:34:00Z">
        <w:r w:rsidR="00ED3403">
          <w:t>2</w:t>
        </w:r>
      </w:ins>
      <w:del w:id="321" w:author="Nánássy László" w:date="2024-06-06T10:34:00Z">
        <w:r w:rsidDel="00ED3403">
          <w:delText>3</w:delText>
        </w:r>
      </w:del>
      <w:r>
        <w:t xml:space="preserve">-256 </w:t>
      </w:r>
      <w:proofErr w:type="spellStart"/>
      <w:r>
        <w:t>hash</w:t>
      </w:r>
      <w:proofErr w:type="spellEnd"/>
      <w:r>
        <w:t>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3732447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vírusellenőrzés sikeresen lefutott, és létezik csatolmány, akkor a kliens kezdeményezi a csatolmányfájl feltöltését a NAV M2M fájltárolójába. Megadja a csatolmányfájlt és a fájl SHA</w:t>
      </w:r>
      <w:ins w:id="322" w:author="Nánássy László" w:date="2024-06-06T10:34:00Z">
        <w:r w:rsidR="00ED3403">
          <w:t>2</w:t>
        </w:r>
      </w:ins>
      <w:del w:id="323" w:author="Nánássy László" w:date="2024-06-06T10:34:00Z">
        <w:r w:rsidDel="00ED3403">
          <w:delText>3</w:delText>
        </w:r>
      </w:del>
      <w:r>
        <w:t xml:space="preserve">-256 </w:t>
      </w:r>
      <w:proofErr w:type="spellStart"/>
      <w:r>
        <w:t>hash</w:t>
      </w:r>
      <w:proofErr w:type="spellEnd"/>
      <w:r>
        <w:t>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0634AC86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kliens kezdeményezi a bizonylat létrehozását, egyben </w:t>
      </w:r>
      <w:proofErr w:type="spellStart"/>
      <w:r>
        <w:t>validálását</w:t>
      </w:r>
      <w:proofErr w:type="spellEnd"/>
      <w:r>
        <w:t>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előellenőrzést végez, ami során megvizsgálja a beküldő és az adózó érvényességét, a bizonylattípus és verzió </w:t>
      </w:r>
      <w:proofErr w:type="spellStart"/>
      <w:r>
        <w:t>beküldhetőségét</w:t>
      </w:r>
      <w:proofErr w:type="spellEnd"/>
      <w:r>
        <w:t>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324" w:name="_Toc168915496"/>
      <w:r>
        <w:lastRenderedPageBreak/>
        <w:t>Általános interfész elemek</w:t>
      </w:r>
      <w:bookmarkEnd w:id="324"/>
    </w:p>
    <w:p w14:paraId="14EC9AFC" w14:textId="2702A6F4" w:rsidR="00094196" w:rsidRDefault="00094196">
      <w:pPr>
        <w:pStyle w:val="Cmsor2"/>
        <w:numPr>
          <w:ilvl w:val="1"/>
          <w:numId w:val="3"/>
        </w:numPr>
      </w:pPr>
      <w:bookmarkStart w:id="325" w:name="_Toc168915497"/>
      <w:r>
        <w:t>Üzenetek általános felépítése</w:t>
      </w:r>
      <w:bookmarkEnd w:id="325"/>
    </w:p>
    <w:p w14:paraId="427C07EF" w14:textId="0C92253F" w:rsidR="00F60C10" w:rsidRPr="005A4B5C" w:rsidRDefault="005A4B5C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6" w:name="_Toc168915498"/>
      <w:r w:rsidRPr="005A4B5C">
        <w:rPr>
          <w:i/>
          <w:iCs/>
          <w:sz w:val="24"/>
          <w:szCs w:val="24"/>
        </w:rPr>
        <w:t>Aláírás</w:t>
      </w:r>
      <w:bookmarkEnd w:id="326"/>
    </w:p>
    <w:p w14:paraId="10E12798" w14:textId="296E2226" w:rsidR="007A204D" w:rsidRPr="00EC48D0" w:rsidRDefault="007A204D" w:rsidP="007A204D">
      <w:r>
        <w:t>Lásd az M2M általános interfészleírás 4.1.3 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327" w:name="_Toc168915499"/>
      <w:r>
        <w:t>Általános technikai adatok</w:t>
      </w:r>
      <w:bookmarkEnd w:id="327"/>
    </w:p>
    <w:p w14:paraId="334B8F47" w14:textId="0364980F" w:rsidR="002D3E2B" w:rsidRDefault="00872F40" w:rsidP="002D3E2B">
      <w:r>
        <w:t>REST estén l</w:t>
      </w:r>
      <w:r w:rsidR="002D3E2B">
        <w:t>ásd az M2M általános interfészleírás 4.2.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8" w:name="_Toc166650055"/>
      <w:bookmarkStart w:id="329" w:name="_Toc168915500"/>
      <w:proofErr w:type="spellStart"/>
      <w:r w:rsidRPr="004F60D1">
        <w:rPr>
          <w:i/>
          <w:iCs/>
          <w:sz w:val="24"/>
          <w:szCs w:val="24"/>
        </w:rPr>
        <w:t>Feljéc</w:t>
      </w:r>
      <w:bookmarkEnd w:id="328"/>
      <w:bookmarkEnd w:id="329"/>
      <w:proofErr w:type="spellEnd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330" w:name="_Toc168915501"/>
      <w:r>
        <w:lastRenderedPageBreak/>
        <w:t>REST i</w:t>
      </w:r>
      <w:r w:rsidR="001E0B6B">
        <w:t>nterfészek</w:t>
      </w:r>
      <w:bookmarkEnd w:id="330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331" w:name="_Toc168915502"/>
      <w:r>
        <w:t>Üzenetek általános felépítése</w:t>
      </w:r>
      <w:bookmarkEnd w:id="331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32" w:name="_Toc168915503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332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  <w:p w14:paraId="3F5E3134" w14:textId="77777777" w:rsidR="00175192" w:rsidRDefault="00175192" w:rsidP="00F47FAB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F8620E5" w14:textId="77777777" w:rsidR="00781B00" w:rsidRDefault="00781B00" w:rsidP="00781B00">
      <w:pPr>
        <w:rPr>
          <w:ins w:id="333" w:author="Nánássy László" w:date="2024-06-06T13:36:00Z"/>
        </w:rPr>
      </w:pPr>
    </w:p>
    <w:p w14:paraId="7625DAB8" w14:textId="0AE00756" w:rsidR="00781B00" w:rsidRDefault="00781B00" w:rsidP="00781B00">
      <w:pPr>
        <w:rPr>
          <w:ins w:id="334" w:author="Nánássy László" w:date="2024-06-06T13:36:00Z"/>
        </w:rPr>
      </w:pPr>
      <w:ins w:id="335" w:author="Nánássy László" w:date="2024-06-06T13:36:00Z">
        <w:r>
          <w:t>Tájékoztatásként a használt, de az interfészen nem előírt minták: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rPr>
          <w:ins w:id="336" w:author="Nánássy László" w:date="2024-06-06T13:36:00Z"/>
        </w:trPr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ins w:id="337" w:author="Nánássy László" w:date="2024-06-06T13:36:00Z"/>
                <w:b/>
                <w:bCs/>
              </w:rPr>
            </w:pPr>
            <w:ins w:id="338" w:author="Nánássy László" w:date="2024-06-06T13:36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ins w:id="339" w:author="Nánássy László" w:date="2024-06-06T13:36:00Z"/>
                <w:b/>
                <w:bCs/>
              </w:rPr>
            </w:pPr>
            <w:ins w:id="340" w:author="Nánássy László" w:date="2024-06-06T13:36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ins w:id="341" w:author="Nánássy László" w:date="2024-06-06T13:36:00Z"/>
                <w:b/>
                <w:bCs/>
              </w:rPr>
            </w:pPr>
            <w:ins w:id="342" w:author="Nánássy László" w:date="2024-06-06T13:36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ins w:id="343" w:author="Nánássy László" w:date="2024-06-06T13:36:00Z"/>
                <w:b/>
                <w:bCs/>
              </w:rPr>
            </w:pPr>
            <w:ins w:id="344" w:author="Nánássy László" w:date="2024-06-06T13:36:00Z">
              <w:r>
                <w:rPr>
                  <w:b/>
                  <w:bCs/>
                </w:rPr>
                <w:t>alapérték</w:t>
              </w:r>
            </w:ins>
          </w:p>
        </w:tc>
      </w:tr>
      <w:tr w:rsidR="00781B00" w14:paraId="01F26015" w14:textId="77777777" w:rsidTr="000D32AF">
        <w:trPr>
          <w:ins w:id="345" w:author="Nánássy László" w:date="2024-06-06T13:36:00Z"/>
        </w:trPr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pPr>
              <w:rPr>
                <w:ins w:id="346" w:author="Nánássy László" w:date="2024-06-06T13:36:00Z"/>
              </w:rPr>
            </w:pPr>
            <w:proofErr w:type="spellStart"/>
            <w:ins w:id="347" w:author="Nánássy László" w:date="2024-06-06T13:36:00Z">
              <w:r>
                <w:t>messageId</w:t>
              </w:r>
              <w:proofErr w:type="spellEnd"/>
            </w:ins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  <w:rPr>
                <w:ins w:id="348" w:author="Nánássy László" w:date="2024-06-06T13:36:00Z"/>
              </w:rPr>
            </w:pPr>
            <w:ins w:id="349" w:author="Nánássy László" w:date="2024-06-06T13:36:00Z">
              <w:r>
                <w:t>32</w:t>
              </w:r>
            </w:ins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  <w:rPr>
                <w:ins w:id="350" w:author="Nánássy László" w:date="2024-06-06T13:36:00Z"/>
              </w:rPr>
            </w:pPr>
            <w:ins w:id="351" w:author="Nánássy László" w:date="2024-06-06T13:36:00Z">
              <w:r w:rsidRPr="000437E4">
                <w:t>[0-9a-fA-F]{</w:t>
              </w:r>
              <w:proofErr w:type="gramStart"/>
              <w:r w:rsidRPr="000437E4">
                <w:t>8}-(</w:t>
              </w:r>
              <w:proofErr w:type="gramEnd"/>
              <w:r w:rsidRPr="000437E4">
                <w:t>[0-9a-fA-F]{4}-){3}[0-9a-fA-F]{12}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  <w:rPr>
                <w:ins w:id="352" w:author="Nánássy László" w:date="2024-06-06T13:36:00Z"/>
              </w:rPr>
            </w:pPr>
            <w:ins w:id="353" w:author="Nánássy László" w:date="2024-06-06T13:36:00Z">
              <w:r>
                <w:t>-</w:t>
              </w:r>
            </w:ins>
          </w:p>
        </w:tc>
      </w:tr>
      <w:tr w:rsidR="00781B00" w14:paraId="45F42DC2" w14:textId="77777777" w:rsidTr="000D32AF">
        <w:trPr>
          <w:ins w:id="354" w:author="Nánássy László" w:date="2024-06-06T13:36:00Z"/>
        </w:trPr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pPr>
              <w:rPr>
                <w:ins w:id="355" w:author="Nánássy László" w:date="2024-06-06T13:36:00Z"/>
              </w:rPr>
            </w:pPr>
            <w:proofErr w:type="spellStart"/>
            <w:ins w:id="356" w:author="Nánássy László" w:date="2024-06-06T13:36:00Z">
              <w:r>
                <w:t>correlationId</w:t>
              </w:r>
              <w:proofErr w:type="spellEnd"/>
            </w:ins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  <w:rPr>
                <w:ins w:id="357" w:author="Nánássy László" w:date="2024-06-06T13:36:00Z"/>
              </w:rPr>
            </w:pPr>
            <w:ins w:id="358" w:author="Nánássy László" w:date="2024-06-06T13:36:00Z">
              <w:r>
                <w:t>32</w:t>
              </w:r>
            </w:ins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  <w:rPr>
                <w:ins w:id="359" w:author="Nánássy László" w:date="2024-06-06T13:36:00Z"/>
              </w:rPr>
            </w:pPr>
            <w:ins w:id="360" w:author="Nánássy László" w:date="2024-06-06T13:36:00Z">
              <w:r w:rsidRPr="000437E4">
                <w:t>[0-9a-fA-F]{</w:t>
              </w:r>
              <w:proofErr w:type="gramStart"/>
              <w:r w:rsidRPr="000437E4">
                <w:t>8}-(</w:t>
              </w:r>
              <w:proofErr w:type="gramEnd"/>
              <w:r w:rsidRPr="000437E4">
                <w:t>[0-9a-fA-F]{4}-){3}[0-9a-fA-F]{12}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  <w:rPr>
                <w:ins w:id="361" w:author="Nánássy László" w:date="2024-06-06T13:36:00Z"/>
              </w:rPr>
            </w:pPr>
            <w:ins w:id="362" w:author="Nánássy László" w:date="2024-06-06T13:36:00Z">
              <w:r>
                <w:t>-</w:t>
              </w:r>
            </w:ins>
          </w:p>
        </w:tc>
      </w:tr>
      <w:tr w:rsidR="00781B00" w14:paraId="5FDA209D" w14:textId="77777777" w:rsidTr="000D32AF">
        <w:trPr>
          <w:ins w:id="363" w:author="Nánássy László" w:date="2024-06-06T13:36:00Z"/>
        </w:trPr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pPr>
              <w:rPr>
                <w:ins w:id="364" w:author="Nánássy László" w:date="2024-06-06T13:36:00Z"/>
              </w:rPr>
            </w:pPr>
            <w:proofErr w:type="spellStart"/>
            <w:ins w:id="365" w:author="Nánássy László" w:date="2024-06-06T13:36:00Z">
              <w:r>
                <w:t>Authorization</w:t>
              </w:r>
              <w:proofErr w:type="spellEnd"/>
            </w:ins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  <w:rPr>
                <w:ins w:id="366" w:author="Nánássy László" w:date="2024-06-06T13:36:00Z"/>
              </w:rPr>
            </w:pPr>
            <w:ins w:id="367" w:author="Nánássy László" w:date="2024-06-06T13:36:00Z">
              <w:r>
                <w:t>20</w:t>
              </w:r>
            </w:ins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  <w:rPr>
                <w:ins w:id="368" w:author="Nánássy László" w:date="2024-06-06T13:36:00Z"/>
              </w:rPr>
            </w:pPr>
            <w:ins w:id="369" w:author="Nánássy László" w:date="2024-06-06T13:36:00Z">
              <w:r w:rsidRPr="000437E4">
                <w:t>[0-9a-fA-F]{</w:t>
              </w:r>
              <w:r>
                <w:t>20</w:t>
              </w:r>
              <w:r w:rsidRPr="000437E4">
                <w:t>}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  <w:rPr>
                <w:ins w:id="370" w:author="Nánássy László" w:date="2024-06-06T13:36:00Z"/>
              </w:rPr>
            </w:pPr>
            <w:ins w:id="371" w:author="Nánássy László" w:date="2024-06-06T13:36:00Z">
              <w:r>
                <w:t>-</w:t>
              </w:r>
            </w:ins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2" w:name="_Toc168915504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372"/>
    </w:p>
    <w:p w14:paraId="42F6EC9A" w14:textId="77777777" w:rsidR="00175192" w:rsidRDefault="00175192" w:rsidP="0017519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15DFB1A8" w14:textId="77777777" w:rsidR="00175192" w:rsidRDefault="00175192" w:rsidP="0017519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  <w:tblPrChange w:id="373" w:author="Nánássy László" w:date="2024-06-10T12:16:00Z">
          <w:tblPr>
            <w:tblStyle w:val="Rcsostblzat"/>
            <w:tblW w:w="0" w:type="auto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2120"/>
        <w:gridCol w:w="1003"/>
        <w:gridCol w:w="832"/>
        <w:gridCol w:w="1143"/>
        <w:gridCol w:w="3967"/>
        <w:tblGridChange w:id="374">
          <w:tblGrid>
            <w:gridCol w:w="2694"/>
            <w:gridCol w:w="1270"/>
            <w:gridCol w:w="993"/>
            <w:gridCol w:w="4108"/>
            <w:gridCol w:w="4108"/>
          </w:tblGrid>
        </w:tblGridChange>
      </w:tblGrid>
      <w:tr w:rsidR="002041DA" w14:paraId="7FAE1121" w14:textId="77777777" w:rsidTr="002041DA">
        <w:tc>
          <w:tcPr>
            <w:tcW w:w="2120" w:type="dxa"/>
            <w:shd w:val="clear" w:color="auto" w:fill="D9D9D9" w:themeFill="background1" w:themeFillShade="D9"/>
            <w:tcPrChange w:id="375" w:author="Nánássy László" w:date="2024-06-10T12:16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  <w:tcPrChange w:id="376" w:author="Nánássy László" w:date="2024-06-10T12:16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  <w:tcPrChange w:id="377" w:author="Nánássy László" w:date="2024-06-10T12:16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  <w:tcPrChange w:id="378" w:author="Nánássy László" w:date="2024-06-10T12:16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ins w:id="379" w:author="Nánássy László" w:date="2024-06-10T12:16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3967" w:type="dxa"/>
            <w:shd w:val="clear" w:color="auto" w:fill="D9D9D9" w:themeFill="background1" w:themeFillShade="D9"/>
            <w:tcPrChange w:id="380" w:author="Nánássy László" w:date="2024-06-10T12:16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041DA">
        <w:tc>
          <w:tcPr>
            <w:tcW w:w="2120" w:type="dxa"/>
            <w:shd w:val="clear" w:color="auto" w:fill="D9D9D9" w:themeFill="background1" w:themeFillShade="D9"/>
            <w:tcPrChange w:id="381" w:author="Nánássy László" w:date="2024-06-10T12:16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53D426FB" w14:textId="77777777" w:rsidR="002041DA" w:rsidRDefault="002041DA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  <w:tcPrChange w:id="382" w:author="Nánássy László" w:date="2024-06-10T12:16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0CE85F1A" w14:textId="77777777" w:rsidR="002041DA" w:rsidRDefault="002041DA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  <w:tcPrChange w:id="383" w:author="Nánássy László" w:date="2024-06-10T12:16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  <w:tcPrChange w:id="384" w:author="Nánássy László" w:date="2024-06-10T12:16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0FDC6F6F" w14:textId="48B00726" w:rsidR="002041DA" w:rsidRDefault="002041DA" w:rsidP="002041DA">
            <w:pPr>
              <w:jc w:val="center"/>
              <w:pPrChange w:id="385" w:author="Nánássy László" w:date="2024-06-10T12:16:00Z">
                <w:pPr>
                  <w:jc w:val="both"/>
                </w:pPr>
              </w:pPrChange>
            </w:pPr>
            <w:ins w:id="386" w:author="Nánássy László" w:date="2024-06-10T12:16:00Z">
              <w:r>
                <w:t>igen</w:t>
              </w:r>
            </w:ins>
          </w:p>
        </w:tc>
        <w:tc>
          <w:tcPr>
            <w:tcW w:w="3967" w:type="dxa"/>
            <w:shd w:val="clear" w:color="auto" w:fill="D9D9D9" w:themeFill="background1" w:themeFillShade="D9"/>
            <w:tcPrChange w:id="387" w:author="Nánássy László" w:date="2024-06-10T12:16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34524B48" w14:textId="77777777" w:rsidR="002041DA" w:rsidRDefault="002041DA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774824F8" w14:textId="5EA4B02F" w:rsidR="00175192" w:rsidRDefault="00175192" w:rsidP="00175192"/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388" w:name="_Toc168915505"/>
      <w:r>
        <w:t>B</w:t>
      </w:r>
      <w:r w:rsidR="00E240F3" w:rsidRPr="00E240F3">
        <w:t>izonylatkezelés általános struktúrái</w:t>
      </w:r>
      <w:bookmarkEnd w:id="388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9" w:name="_Toc168915506"/>
      <w:r>
        <w:rPr>
          <w:i/>
          <w:iCs/>
          <w:sz w:val="24"/>
          <w:szCs w:val="24"/>
        </w:rPr>
        <w:t>Bizonylat állapot</w:t>
      </w:r>
      <w:bookmarkEnd w:id="389"/>
    </w:p>
    <w:p w14:paraId="02A0610F" w14:textId="238B0494" w:rsidR="00E240F3" w:rsidRPr="00E240F3" w:rsidRDefault="00E240F3" w:rsidP="00E240F3">
      <w:r>
        <w:t>A bizonylatok által felvehető állapotok és azok között lehetséges átmenetek a következők:</w:t>
      </w:r>
    </w:p>
    <w:p w14:paraId="46235E6F" w14:textId="77777777" w:rsidR="00E240F3" w:rsidRPr="00432177" w:rsidDel="00781B00" w:rsidRDefault="00E240F3" w:rsidP="00E240F3">
      <w:pPr>
        <w:rPr>
          <w:del w:id="390" w:author="Nánássy László" w:date="2024-06-06T13:43:00Z"/>
          <w:b/>
          <w:bCs/>
          <w:u w:val="single"/>
        </w:rPr>
      </w:pPr>
      <w:r w:rsidRPr="00432177">
        <w:rPr>
          <w:b/>
          <w:bCs/>
          <w:u w:val="single"/>
        </w:rPr>
        <w:t>Bizonylat állapotai:</w:t>
      </w:r>
    </w:p>
    <w:p w14:paraId="55EA96A0" w14:textId="79A0647B" w:rsidR="00E240F3" w:rsidRDefault="00E240F3" w:rsidP="00E240F3">
      <w:del w:id="391" w:author="Nánássy László" w:date="2024-06-06T13:43:00Z">
        <w:r w:rsidDel="00781B00">
          <w:rPr>
            <w:noProof/>
          </w:rPr>
          <w:drawing>
            <wp:inline distT="0" distB="0" distL="0" distR="0" wp14:anchorId="72B49A50" wp14:editId="193BB9E6">
              <wp:extent cx="5762625" cy="1380490"/>
              <wp:effectExtent l="0" t="0" r="9525" b="0"/>
              <wp:docPr id="190328453" name="Kép 1" descr="A képen szöveg, képernyőkép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328453" name="Kép 1" descr="A képen szöveg, képernyőkép, Betűtípus látható&#10;&#10;Automatikusan generált leírás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3804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E240F3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E240F3" w:rsidRPr="0019127B" w:rsidRDefault="00E240F3" w:rsidP="00F47FA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77777777" w:rsidR="00E240F3" w:rsidRPr="0019127B" w:rsidRDefault="00E240F3" w:rsidP="00F47FAB">
            <w:pPr>
              <w:jc w:val="both"/>
            </w:pPr>
            <w:r>
              <w:t>A bizonylat ellenőrzése folyamatban van.</w:t>
            </w:r>
          </w:p>
        </w:tc>
      </w:tr>
      <w:tr w:rsidR="00E240F3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E240F3" w:rsidRPr="0019127B" w:rsidRDefault="00E240F3" w:rsidP="00F47FA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77777777" w:rsidR="00E240F3" w:rsidRPr="0019127B" w:rsidRDefault="00E240F3" w:rsidP="00F47FAB">
            <w:pPr>
              <w:jc w:val="both"/>
            </w:pPr>
            <w:r>
              <w:t>A bizonylat nem a megfelelő kitöltéssel és/vagy csatolmányokkal lett elkészítve.</w:t>
            </w:r>
          </w:p>
        </w:tc>
      </w:tr>
      <w:tr w:rsidR="00E240F3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E240F3" w:rsidRPr="0019127B" w:rsidRDefault="00E240F3" w:rsidP="00F47FA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E240F3" w:rsidRPr="0019127B" w:rsidRDefault="00E240F3" w:rsidP="00F47FAB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E240F3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E240F3" w:rsidRPr="0019127B" w:rsidRDefault="00E240F3" w:rsidP="00F47FA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E240F3" w:rsidRPr="0019127B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E240F3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E240F3" w:rsidRDefault="00E240F3" w:rsidP="00F47FAB">
            <w:r>
              <w:lastRenderedPageBreak/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438BD4" w14:textId="77777777" w:rsidR="00E240F3" w:rsidRPr="004733C0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beküldése sikertelen.</w:t>
            </w:r>
          </w:p>
        </w:tc>
      </w:tr>
      <w:tr w:rsidR="00E240F3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E240F3" w:rsidRDefault="00E240F3" w:rsidP="00F47FA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E240F3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  <w:tr w:rsidR="00E240F3" w14:paraId="30F57822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497E77D" w14:textId="77777777" w:rsidR="00E240F3" w:rsidRDefault="00E240F3" w:rsidP="00F47FAB">
            <w:r>
              <w:t>DELETED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2988A12" w14:textId="77777777" w:rsidR="00E240F3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bizonylatfájl a megőrzési időpontban automatikusan törlve lett a fájltárolóból.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77777777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állapotátmenetei:</w:t>
      </w:r>
    </w:p>
    <w:p w14:paraId="30C810FD" w14:textId="47D2D48D" w:rsidR="00E240F3" w:rsidRDefault="00E12C26" w:rsidP="00E240F3">
      <w:r>
        <w:rPr>
          <w:noProof/>
        </w:rPr>
        <w:drawing>
          <wp:inline distT="0" distB="0" distL="0" distR="0" wp14:anchorId="7E30FFA8" wp14:editId="6798C225">
            <wp:extent cx="5762625" cy="2084070"/>
            <wp:effectExtent l="0" t="0" r="9525" b="0"/>
            <wp:docPr id="650063067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63067" name="Kép 1" descr="A képen szöveg, képernyőkép, diagram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92" w:name="_Toc168915507"/>
      <w:r>
        <w:rPr>
          <w:i/>
          <w:iCs/>
          <w:sz w:val="24"/>
          <w:szCs w:val="24"/>
        </w:rPr>
        <w:t>Csatolmány</w:t>
      </w:r>
      <w:bookmarkEnd w:id="392"/>
    </w:p>
    <w:p w14:paraId="07A4164E" w14:textId="4F84AA5A" w:rsidR="00E240F3" w:rsidRDefault="00E240F3" w:rsidP="00E240F3">
      <w:pPr>
        <w:rPr>
          <w:ins w:id="393" w:author="Nánássy László" w:date="2024-06-06T13:45:00Z"/>
        </w:rPr>
      </w:pPr>
      <w:r>
        <w:t>A bizonylatokhoz kapcsolható csatolmányok adatai a következők:</w:t>
      </w:r>
    </w:p>
    <w:p w14:paraId="319D9A68" w14:textId="181D8A19" w:rsidR="00EC788A" w:rsidRDefault="00EC788A" w:rsidP="00EC788A">
      <w:pPr>
        <w:rPr>
          <w:ins w:id="394" w:author="Nánássy László" w:date="2024-06-06T13:45:00Z"/>
        </w:rPr>
      </w:pPr>
      <w:ins w:id="395" w:author="Nánássy László" w:date="2024-06-06T13:45:00Z">
        <w:r>
          <w:t xml:space="preserve">Az </w:t>
        </w:r>
        <w:proofErr w:type="spellStart"/>
        <w:r>
          <w:t>Attachment</w:t>
        </w:r>
        <w:proofErr w:type="spellEnd"/>
        <w:r>
          <w:t xml:space="preserve"> objektum attribútumai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396" w:author="Nánássy László" w:date="2024-06-06T13:48:00Z">
          <w:tblPr>
            <w:tblStyle w:val="Rcsostblzat"/>
            <w:tblW w:w="9067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980"/>
        <w:gridCol w:w="992"/>
        <w:gridCol w:w="1134"/>
        <w:gridCol w:w="4961"/>
        <w:tblGridChange w:id="397">
          <w:tblGrid>
            <w:gridCol w:w="1838"/>
            <w:gridCol w:w="142"/>
            <w:gridCol w:w="992"/>
            <w:gridCol w:w="709"/>
            <w:gridCol w:w="1134"/>
            <w:gridCol w:w="854"/>
            <w:gridCol w:w="3398"/>
          </w:tblGrid>
        </w:tblGridChange>
      </w:tblGrid>
      <w:tr w:rsidR="00EC788A" w14:paraId="605D0086" w14:textId="77777777" w:rsidTr="00EC788A">
        <w:trPr>
          <w:ins w:id="398" w:author="Nánássy László" w:date="2024-06-06T13:45:00Z"/>
        </w:trPr>
        <w:tc>
          <w:tcPr>
            <w:tcW w:w="1980" w:type="dxa"/>
            <w:shd w:val="clear" w:color="auto" w:fill="D9D9D9" w:themeFill="background1" w:themeFillShade="D9"/>
            <w:tcPrChange w:id="399" w:author="Nánássy László" w:date="2024-06-06T13:48:00Z">
              <w:tcPr>
                <w:tcW w:w="1838" w:type="dxa"/>
                <w:shd w:val="clear" w:color="auto" w:fill="D9D9D9" w:themeFill="background1" w:themeFillShade="D9"/>
              </w:tcPr>
            </w:tcPrChange>
          </w:tcPr>
          <w:p w14:paraId="06395F14" w14:textId="77777777" w:rsidR="00EC788A" w:rsidRPr="00B30389" w:rsidRDefault="00EC788A" w:rsidP="000D32AF">
            <w:pPr>
              <w:jc w:val="center"/>
              <w:rPr>
                <w:ins w:id="400" w:author="Nánássy László" w:date="2024-06-06T13:45:00Z"/>
                <w:b/>
                <w:bCs/>
              </w:rPr>
            </w:pPr>
            <w:ins w:id="401" w:author="Nánássy László" w:date="2024-06-06T13:45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992" w:type="dxa"/>
            <w:shd w:val="clear" w:color="auto" w:fill="D9D9D9" w:themeFill="background1" w:themeFillShade="D9"/>
            <w:tcPrChange w:id="402" w:author="Nánássy László" w:date="2024-06-06T13:48:00Z">
              <w:tcPr>
                <w:tcW w:w="1843" w:type="dxa"/>
                <w:gridSpan w:val="3"/>
                <w:shd w:val="clear" w:color="auto" w:fill="D9D9D9" w:themeFill="background1" w:themeFillShade="D9"/>
              </w:tcPr>
            </w:tcPrChange>
          </w:tcPr>
          <w:p w14:paraId="620126D4" w14:textId="77777777" w:rsidR="00EC788A" w:rsidRPr="00B30389" w:rsidRDefault="00EC788A" w:rsidP="000D32AF">
            <w:pPr>
              <w:jc w:val="center"/>
              <w:rPr>
                <w:ins w:id="403" w:author="Nánássy László" w:date="2024-06-06T13:45:00Z"/>
                <w:b/>
                <w:bCs/>
              </w:rPr>
            </w:pPr>
            <w:ins w:id="404" w:author="Nánássy László" w:date="2024-06-06T13:45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405" w:author="Nánássy László" w:date="2024-06-06T13:48:00Z">
              <w:tcPr>
                <w:tcW w:w="1988" w:type="dxa"/>
                <w:gridSpan w:val="2"/>
                <w:shd w:val="clear" w:color="auto" w:fill="D9D9D9" w:themeFill="background1" w:themeFillShade="D9"/>
              </w:tcPr>
            </w:tcPrChange>
          </w:tcPr>
          <w:p w14:paraId="613B856E" w14:textId="77777777" w:rsidR="00EC788A" w:rsidRPr="00B30389" w:rsidRDefault="00EC788A" w:rsidP="000D32AF">
            <w:pPr>
              <w:jc w:val="center"/>
              <w:rPr>
                <w:ins w:id="406" w:author="Nánássy László" w:date="2024-06-06T13:45:00Z"/>
                <w:b/>
                <w:bCs/>
              </w:rPr>
            </w:pPr>
            <w:ins w:id="407" w:author="Nánássy László" w:date="2024-06-06T13:45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4961" w:type="dxa"/>
            <w:shd w:val="clear" w:color="auto" w:fill="D9D9D9" w:themeFill="background1" w:themeFillShade="D9"/>
            <w:tcPrChange w:id="408" w:author="Nánássy László" w:date="2024-06-06T13:48:00Z">
              <w:tcPr>
                <w:tcW w:w="3398" w:type="dxa"/>
                <w:shd w:val="clear" w:color="auto" w:fill="D9D9D9" w:themeFill="background1" w:themeFillShade="D9"/>
              </w:tcPr>
            </w:tcPrChange>
          </w:tcPr>
          <w:p w14:paraId="437AB4D0" w14:textId="77777777" w:rsidR="00EC788A" w:rsidRPr="00B30389" w:rsidRDefault="00EC788A" w:rsidP="000D32AF">
            <w:pPr>
              <w:jc w:val="center"/>
              <w:rPr>
                <w:ins w:id="409" w:author="Nánássy László" w:date="2024-06-06T13:45:00Z"/>
                <w:b/>
                <w:bCs/>
              </w:rPr>
            </w:pPr>
            <w:ins w:id="410" w:author="Nánássy László" w:date="2024-06-06T13:45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EC788A" w14:paraId="41E65BDF" w14:textId="77777777" w:rsidTr="00EC788A">
        <w:trPr>
          <w:ins w:id="411" w:author="Nánássy László" w:date="2024-06-06T13:45:00Z"/>
        </w:trPr>
        <w:tc>
          <w:tcPr>
            <w:tcW w:w="1980" w:type="dxa"/>
            <w:shd w:val="clear" w:color="auto" w:fill="D9D9D9" w:themeFill="background1" w:themeFillShade="D9"/>
            <w:tcPrChange w:id="412" w:author="Nánássy László" w:date="2024-06-06T13:48:00Z">
              <w:tcPr>
                <w:tcW w:w="1838" w:type="dxa"/>
                <w:shd w:val="clear" w:color="auto" w:fill="D9D9D9" w:themeFill="background1" w:themeFillShade="D9"/>
              </w:tcPr>
            </w:tcPrChange>
          </w:tcPr>
          <w:p w14:paraId="5FA93662" w14:textId="36FA7EEF" w:rsidR="00EC788A" w:rsidRPr="00D4717D" w:rsidRDefault="00EC788A" w:rsidP="000D32AF">
            <w:pPr>
              <w:rPr>
                <w:ins w:id="413" w:author="Nánássy László" w:date="2024-06-06T13:45:00Z"/>
              </w:rPr>
            </w:pPr>
            <w:proofErr w:type="spellStart"/>
            <w:ins w:id="414" w:author="Nánássy László" w:date="2024-06-06T13:46:00Z">
              <w:r w:rsidRPr="00EC788A">
                <w:t>fileId</w:t>
              </w:r>
            </w:ins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cPrChange w:id="415" w:author="Nánássy László" w:date="2024-06-06T13:48:00Z">
              <w:tcPr>
                <w:tcW w:w="1843" w:type="dxa"/>
                <w:gridSpan w:val="3"/>
                <w:shd w:val="clear" w:color="auto" w:fill="D9D9D9" w:themeFill="background1" w:themeFillShade="D9"/>
              </w:tcPr>
            </w:tcPrChange>
          </w:tcPr>
          <w:p w14:paraId="79983B85" w14:textId="77777777" w:rsidR="00EC788A" w:rsidRPr="00D4717D" w:rsidRDefault="00EC788A" w:rsidP="000D32AF">
            <w:pPr>
              <w:jc w:val="center"/>
              <w:rPr>
                <w:ins w:id="416" w:author="Nánássy László" w:date="2024-06-06T13:45:00Z"/>
              </w:rPr>
            </w:pPr>
            <w:proofErr w:type="spellStart"/>
            <w:ins w:id="417" w:author="Nánássy László" w:date="2024-06-06T13:45:00Z">
              <w: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418" w:author="Nánássy László" w:date="2024-06-06T13:48:00Z">
              <w:tcPr>
                <w:tcW w:w="1988" w:type="dxa"/>
                <w:gridSpan w:val="2"/>
                <w:shd w:val="clear" w:color="auto" w:fill="D9D9D9" w:themeFill="background1" w:themeFillShade="D9"/>
              </w:tcPr>
            </w:tcPrChange>
          </w:tcPr>
          <w:p w14:paraId="60304910" w14:textId="77777777" w:rsidR="00EC788A" w:rsidRDefault="00EC788A" w:rsidP="000D32AF">
            <w:pPr>
              <w:jc w:val="center"/>
              <w:rPr>
                <w:ins w:id="419" w:author="Nánássy László" w:date="2024-06-06T13:45:00Z"/>
              </w:rPr>
            </w:pPr>
            <w:ins w:id="420" w:author="Nánássy László" w:date="2024-06-06T13:45:00Z">
              <w:r>
                <w:t>igen</w:t>
              </w:r>
            </w:ins>
          </w:p>
        </w:tc>
        <w:tc>
          <w:tcPr>
            <w:tcW w:w="4961" w:type="dxa"/>
            <w:shd w:val="clear" w:color="auto" w:fill="D9D9D9" w:themeFill="background1" w:themeFillShade="D9"/>
            <w:tcPrChange w:id="421" w:author="Nánássy László" w:date="2024-06-06T13:48:00Z">
              <w:tcPr>
                <w:tcW w:w="3398" w:type="dxa"/>
                <w:shd w:val="clear" w:color="auto" w:fill="D9D9D9" w:themeFill="background1" w:themeFillShade="D9"/>
              </w:tcPr>
            </w:tcPrChange>
          </w:tcPr>
          <w:p w14:paraId="376FCC72" w14:textId="7301FD41" w:rsidR="00EC788A" w:rsidRPr="00D4717D" w:rsidRDefault="00EC788A" w:rsidP="000D32AF">
            <w:pPr>
              <w:rPr>
                <w:ins w:id="422" w:author="Nánássy László" w:date="2024-06-06T13:45:00Z"/>
              </w:rPr>
            </w:pPr>
            <w:ins w:id="423" w:author="Nánássy László" w:date="2024-06-06T13:47:00Z">
              <w:r w:rsidRPr="00EC788A">
                <w:t>A csatolmány azonosítója a fájltárolóban.</w:t>
              </w:r>
            </w:ins>
          </w:p>
        </w:tc>
      </w:tr>
      <w:tr w:rsidR="00EC788A" w14:paraId="63639A53" w14:textId="77777777" w:rsidTr="00EC788A">
        <w:trPr>
          <w:ins w:id="424" w:author="Nánássy László" w:date="2024-06-06T13:45:00Z"/>
        </w:trPr>
        <w:tc>
          <w:tcPr>
            <w:tcW w:w="1980" w:type="dxa"/>
            <w:shd w:val="clear" w:color="auto" w:fill="D9D9D9" w:themeFill="background1" w:themeFillShade="D9"/>
            <w:tcPrChange w:id="425" w:author="Nánássy László" w:date="2024-06-06T13:48:00Z">
              <w:tcPr>
                <w:tcW w:w="1838" w:type="dxa"/>
                <w:shd w:val="clear" w:color="auto" w:fill="D9D9D9" w:themeFill="background1" w:themeFillShade="D9"/>
              </w:tcPr>
            </w:tcPrChange>
          </w:tcPr>
          <w:p w14:paraId="28F943A0" w14:textId="17D4070C" w:rsidR="00EC788A" w:rsidRPr="000D6741" w:rsidRDefault="00EC788A" w:rsidP="000D32AF">
            <w:pPr>
              <w:rPr>
                <w:ins w:id="426" w:author="Nánássy László" w:date="2024-06-06T13:45:00Z"/>
              </w:rPr>
            </w:pPr>
            <w:proofErr w:type="spellStart"/>
            <w:ins w:id="427" w:author="Nánássy László" w:date="2024-06-06T13:47:00Z">
              <w:r w:rsidRPr="00EC788A">
                <w:t>fileName</w:t>
              </w:r>
            </w:ins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cPrChange w:id="428" w:author="Nánássy László" w:date="2024-06-06T13:48:00Z">
              <w:tcPr>
                <w:tcW w:w="1843" w:type="dxa"/>
                <w:gridSpan w:val="3"/>
                <w:shd w:val="clear" w:color="auto" w:fill="D9D9D9" w:themeFill="background1" w:themeFillShade="D9"/>
              </w:tcPr>
            </w:tcPrChange>
          </w:tcPr>
          <w:p w14:paraId="7DA41FF2" w14:textId="36A6E437" w:rsidR="00EC788A" w:rsidRDefault="00EC788A" w:rsidP="000D32AF">
            <w:pPr>
              <w:jc w:val="center"/>
              <w:rPr>
                <w:ins w:id="429" w:author="Nánássy László" w:date="2024-06-06T13:45:00Z"/>
              </w:rPr>
            </w:pPr>
            <w:proofErr w:type="spellStart"/>
            <w:ins w:id="430" w:author="Nánássy László" w:date="2024-06-06T13:47:00Z">
              <w:r>
                <w:t>string</w:t>
              </w:r>
            </w:ins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431" w:author="Nánássy László" w:date="2024-06-06T13:48:00Z">
              <w:tcPr>
                <w:tcW w:w="1988" w:type="dxa"/>
                <w:gridSpan w:val="2"/>
                <w:shd w:val="clear" w:color="auto" w:fill="D9D9D9" w:themeFill="background1" w:themeFillShade="D9"/>
              </w:tcPr>
            </w:tcPrChange>
          </w:tcPr>
          <w:p w14:paraId="1C6A8A6A" w14:textId="77777777" w:rsidR="00EC788A" w:rsidRDefault="00EC788A" w:rsidP="000D32AF">
            <w:pPr>
              <w:jc w:val="center"/>
              <w:rPr>
                <w:ins w:id="432" w:author="Nánássy László" w:date="2024-06-06T13:45:00Z"/>
              </w:rPr>
            </w:pPr>
            <w:ins w:id="433" w:author="Nánássy László" w:date="2024-06-06T13:45:00Z">
              <w:r>
                <w:t>igen</w:t>
              </w:r>
            </w:ins>
          </w:p>
        </w:tc>
        <w:tc>
          <w:tcPr>
            <w:tcW w:w="4961" w:type="dxa"/>
            <w:shd w:val="clear" w:color="auto" w:fill="D9D9D9" w:themeFill="background1" w:themeFillShade="D9"/>
            <w:tcPrChange w:id="434" w:author="Nánássy László" w:date="2024-06-06T13:48:00Z">
              <w:tcPr>
                <w:tcW w:w="3398" w:type="dxa"/>
                <w:shd w:val="clear" w:color="auto" w:fill="D9D9D9" w:themeFill="background1" w:themeFillShade="D9"/>
              </w:tcPr>
            </w:tcPrChange>
          </w:tcPr>
          <w:p w14:paraId="3E4CD5F5" w14:textId="040EF62E" w:rsidR="00EC788A" w:rsidRDefault="00EC788A" w:rsidP="000D32AF">
            <w:pPr>
              <w:rPr>
                <w:ins w:id="435" w:author="Nánássy László" w:date="2024-06-06T13:45:00Z"/>
              </w:rPr>
            </w:pPr>
            <w:ins w:id="436" w:author="Nánássy László" w:date="2024-06-06T13:47:00Z">
              <w:r w:rsidRPr="00EC788A">
                <w:t>A csatolmány fájl neve kiterjesztéssel együtt</w:t>
              </w:r>
            </w:ins>
            <w:ins w:id="437" w:author="Nánássy László" w:date="2024-06-06T13:48:00Z">
              <w:r>
                <w:t>.</w:t>
              </w:r>
            </w:ins>
          </w:p>
        </w:tc>
      </w:tr>
      <w:tr w:rsidR="00EC788A" w14:paraId="5A1C2477" w14:textId="77777777" w:rsidTr="00EC788A">
        <w:trPr>
          <w:ins w:id="438" w:author="Nánássy László" w:date="2024-06-06T13:45:00Z"/>
        </w:trPr>
        <w:tc>
          <w:tcPr>
            <w:tcW w:w="1980" w:type="dxa"/>
            <w:shd w:val="clear" w:color="auto" w:fill="D9D9D9" w:themeFill="background1" w:themeFillShade="D9"/>
            <w:tcPrChange w:id="439" w:author="Nánássy László" w:date="2024-06-06T13:48:00Z">
              <w:tcPr>
                <w:tcW w:w="1980" w:type="dxa"/>
                <w:gridSpan w:val="2"/>
                <w:shd w:val="clear" w:color="auto" w:fill="D9D9D9" w:themeFill="background1" w:themeFillShade="D9"/>
              </w:tcPr>
            </w:tcPrChange>
          </w:tcPr>
          <w:p w14:paraId="62EF81FF" w14:textId="573F8DA7" w:rsidR="00EC788A" w:rsidRDefault="00EC788A" w:rsidP="000D32AF">
            <w:pPr>
              <w:rPr>
                <w:ins w:id="440" w:author="Nánássy László" w:date="2024-06-06T13:45:00Z"/>
              </w:rPr>
            </w:pPr>
            <w:proofErr w:type="spellStart"/>
            <w:ins w:id="441" w:author="Nánássy László" w:date="2024-06-06T13:47:00Z">
              <w:r w:rsidRPr="00EC788A">
                <w:t>type</w:t>
              </w:r>
            </w:ins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cPrChange w:id="442" w:author="Nánássy László" w:date="2024-06-06T13:48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14:paraId="195B04A2" w14:textId="77777777" w:rsidR="00EC788A" w:rsidRDefault="00EC788A" w:rsidP="000D32AF">
            <w:pPr>
              <w:jc w:val="center"/>
              <w:rPr>
                <w:ins w:id="443" w:author="Nánássy László" w:date="2024-06-06T13:45:00Z"/>
              </w:rPr>
            </w:pPr>
            <w:proofErr w:type="spellStart"/>
            <w:ins w:id="444" w:author="Nánássy László" w:date="2024-06-06T13:45:00Z">
              <w: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445" w:author="Nánássy László" w:date="2024-06-06T13:48:00Z">
              <w:tcPr>
                <w:tcW w:w="1843" w:type="dxa"/>
                <w:gridSpan w:val="2"/>
                <w:shd w:val="clear" w:color="auto" w:fill="D9D9D9" w:themeFill="background1" w:themeFillShade="D9"/>
              </w:tcPr>
            </w:tcPrChange>
          </w:tcPr>
          <w:p w14:paraId="53CD6B08" w14:textId="77777777" w:rsidR="00EC788A" w:rsidRDefault="00EC788A" w:rsidP="000D32AF">
            <w:pPr>
              <w:jc w:val="center"/>
              <w:rPr>
                <w:ins w:id="446" w:author="Nánássy László" w:date="2024-06-06T13:45:00Z"/>
              </w:rPr>
            </w:pPr>
            <w:ins w:id="447" w:author="Nánássy László" w:date="2024-06-06T13:45:00Z">
              <w:r>
                <w:t>igen</w:t>
              </w:r>
            </w:ins>
          </w:p>
        </w:tc>
        <w:tc>
          <w:tcPr>
            <w:tcW w:w="4961" w:type="dxa"/>
            <w:shd w:val="clear" w:color="auto" w:fill="D9D9D9" w:themeFill="background1" w:themeFillShade="D9"/>
            <w:tcPrChange w:id="448" w:author="Nánássy László" w:date="2024-06-06T13:48:00Z">
              <w:tcPr>
                <w:tcW w:w="4252" w:type="dxa"/>
                <w:gridSpan w:val="2"/>
                <w:shd w:val="clear" w:color="auto" w:fill="D9D9D9" w:themeFill="background1" w:themeFillShade="D9"/>
              </w:tcPr>
            </w:tcPrChange>
          </w:tcPr>
          <w:p w14:paraId="0A8FE3E2" w14:textId="586D6F41" w:rsidR="00EC788A" w:rsidRDefault="00EC788A" w:rsidP="000D32AF">
            <w:pPr>
              <w:rPr>
                <w:ins w:id="449" w:author="Nánássy László" w:date="2024-06-06T13:45:00Z"/>
              </w:rPr>
            </w:pPr>
            <w:ins w:id="450" w:author="Nánássy László" w:date="2024-06-06T13:48:00Z">
              <w:r w:rsidRPr="00EC788A">
                <w:t>A csatolmány típusa</w:t>
              </w:r>
              <w:r>
                <w:t>.</w:t>
              </w:r>
            </w:ins>
          </w:p>
        </w:tc>
      </w:tr>
      <w:tr w:rsidR="00EC788A" w14:paraId="73ABA76F" w14:textId="77777777" w:rsidTr="00EC788A">
        <w:trPr>
          <w:ins w:id="451" w:author="Nánássy László" w:date="2024-06-06T13:48:00Z"/>
        </w:trPr>
        <w:tc>
          <w:tcPr>
            <w:tcW w:w="1980" w:type="dxa"/>
            <w:shd w:val="clear" w:color="auto" w:fill="D9D9D9" w:themeFill="background1" w:themeFillShade="D9"/>
            <w:tcPrChange w:id="452" w:author="Nánássy László" w:date="2024-06-06T13:48:00Z">
              <w:tcPr>
                <w:tcW w:w="1838" w:type="dxa"/>
                <w:shd w:val="clear" w:color="auto" w:fill="D9D9D9" w:themeFill="background1" w:themeFillShade="D9"/>
              </w:tcPr>
            </w:tcPrChange>
          </w:tcPr>
          <w:p w14:paraId="2EBADDA9" w14:textId="5D460236" w:rsidR="00EC788A" w:rsidRPr="00EC788A" w:rsidRDefault="00EC788A" w:rsidP="000D32AF">
            <w:pPr>
              <w:rPr>
                <w:ins w:id="453" w:author="Nánássy László" w:date="2024-06-06T13:48:00Z"/>
              </w:rPr>
            </w:pPr>
            <w:proofErr w:type="spellStart"/>
            <w:ins w:id="454" w:author="Nánássy László" w:date="2024-06-06T13:48:00Z">
              <w:r w:rsidRPr="00EC788A">
                <w:t>documentPartType</w:t>
              </w:r>
              <w:proofErr w:type="spellEnd"/>
            </w:ins>
          </w:p>
        </w:tc>
        <w:tc>
          <w:tcPr>
            <w:tcW w:w="992" w:type="dxa"/>
            <w:shd w:val="clear" w:color="auto" w:fill="D9D9D9" w:themeFill="background1" w:themeFillShade="D9"/>
            <w:tcPrChange w:id="455" w:author="Nánássy László" w:date="2024-06-06T13:48:00Z">
              <w:tcPr>
                <w:tcW w:w="1843" w:type="dxa"/>
                <w:gridSpan w:val="3"/>
                <w:shd w:val="clear" w:color="auto" w:fill="D9D9D9" w:themeFill="background1" w:themeFillShade="D9"/>
              </w:tcPr>
            </w:tcPrChange>
          </w:tcPr>
          <w:p w14:paraId="51D65770" w14:textId="471938A5" w:rsidR="00EC788A" w:rsidRDefault="00EC788A" w:rsidP="000D32AF">
            <w:pPr>
              <w:jc w:val="center"/>
              <w:rPr>
                <w:ins w:id="456" w:author="Nánássy László" w:date="2024-06-06T13:48:00Z"/>
              </w:rPr>
            </w:pPr>
            <w:proofErr w:type="spellStart"/>
            <w:ins w:id="457" w:author="Nánássy László" w:date="2024-06-06T13:48:00Z">
              <w: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458" w:author="Nánássy László" w:date="2024-06-06T13:48:00Z">
              <w:tcPr>
                <w:tcW w:w="1134" w:type="dxa"/>
                <w:shd w:val="clear" w:color="auto" w:fill="D9D9D9" w:themeFill="background1" w:themeFillShade="D9"/>
              </w:tcPr>
            </w:tcPrChange>
          </w:tcPr>
          <w:p w14:paraId="26E542A0" w14:textId="30BA1723" w:rsidR="00EC788A" w:rsidRDefault="00EC788A" w:rsidP="000D32AF">
            <w:pPr>
              <w:jc w:val="center"/>
              <w:rPr>
                <w:ins w:id="459" w:author="Nánássy László" w:date="2024-06-06T13:48:00Z"/>
              </w:rPr>
            </w:pPr>
            <w:ins w:id="460" w:author="Nánássy László" w:date="2024-06-06T13:48:00Z">
              <w:r>
                <w:t>igen</w:t>
              </w:r>
            </w:ins>
          </w:p>
        </w:tc>
        <w:tc>
          <w:tcPr>
            <w:tcW w:w="4961" w:type="dxa"/>
            <w:shd w:val="clear" w:color="auto" w:fill="D9D9D9" w:themeFill="background1" w:themeFillShade="D9"/>
            <w:tcPrChange w:id="461" w:author="Nánássy László" w:date="2024-06-06T13:48:00Z">
              <w:tcPr>
                <w:tcW w:w="4252" w:type="dxa"/>
                <w:gridSpan w:val="2"/>
                <w:shd w:val="clear" w:color="auto" w:fill="D9D9D9" w:themeFill="background1" w:themeFillShade="D9"/>
              </w:tcPr>
            </w:tcPrChange>
          </w:tcPr>
          <w:p w14:paraId="4439ACEC" w14:textId="13D68CFC" w:rsidR="00EC788A" w:rsidRPr="00EC788A" w:rsidRDefault="00EC788A" w:rsidP="000D32AF">
            <w:pPr>
              <w:rPr>
                <w:ins w:id="462" w:author="Nánássy László" w:date="2024-06-06T13:48:00Z"/>
              </w:rPr>
            </w:pPr>
            <w:ins w:id="463" w:author="Nánássy László" w:date="2024-06-06T13:48:00Z">
              <w:r w:rsidRPr="00EC788A">
                <w:t>Az a részbizonylat típus, amihez a csatolmány csatolva lett.</w:t>
              </w:r>
            </w:ins>
          </w:p>
        </w:tc>
      </w:tr>
    </w:tbl>
    <w:p w14:paraId="3CC188E3" w14:textId="77777777" w:rsidR="00C83C64" w:rsidRDefault="00C83C64" w:rsidP="00C83C64">
      <w:pPr>
        <w:rPr>
          <w:ins w:id="464" w:author="Nánássy László" w:date="2024-06-06T13:50:00Z"/>
        </w:rPr>
      </w:pPr>
    </w:p>
    <w:p w14:paraId="3B226DE8" w14:textId="518A2BDC" w:rsidR="00C83C64" w:rsidRDefault="00C83C64" w:rsidP="00C83C64">
      <w:pPr>
        <w:rPr>
          <w:ins w:id="465" w:author="Nánássy László" w:date="2024-06-06T13:50:00Z"/>
        </w:rPr>
      </w:pPr>
      <w:ins w:id="466" w:author="Nánássy László" w:date="2024-06-06T13:50:00Z">
        <w:r>
          <w:t>Tájékoztatásként a használt, de az interfészen nem előírt minták:</w:t>
        </w:r>
      </w:ins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rPr>
          <w:ins w:id="467" w:author="Nánássy László" w:date="2024-06-06T13:50:00Z"/>
        </w:trPr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ins w:id="468" w:author="Nánássy László" w:date="2024-06-06T13:50:00Z"/>
                <w:b/>
                <w:bCs/>
              </w:rPr>
            </w:pPr>
            <w:ins w:id="469" w:author="Nánássy László" w:date="2024-06-06T13:50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ins w:id="470" w:author="Nánássy László" w:date="2024-06-06T13:50:00Z"/>
                <w:b/>
                <w:bCs/>
              </w:rPr>
            </w:pPr>
            <w:ins w:id="471" w:author="Nánássy László" w:date="2024-06-06T13:50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ins w:id="472" w:author="Nánássy László" w:date="2024-06-06T13:50:00Z"/>
                <w:b/>
                <w:bCs/>
              </w:rPr>
            </w:pPr>
            <w:ins w:id="473" w:author="Nánássy László" w:date="2024-06-06T13:50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ins w:id="474" w:author="Nánássy László" w:date="2024-06-06T13:50:00Z"/>
                <w:b/>
                <w:bCs/>
              </w:rPr>
            </w:pPr>
            <w:ins w:id="475" w:author="Nánássy László" w:date="2024-06-06T13:50:00Z">
              <w:r>
                <w:rPr>
                  <w:b/>
                  <w:bCs/>
                </w:rPr>
                <w:t>alapérték</w:t>
              </w:r>
            </w:ins>
          </w:p>
        </w:tc>
      </w:tr>
      <w:tr w:rsidR="00C83C64" w14:paraId="1D16DB7F" w14:textId="77777777" w:rsidTr="000D32AF">
        <w:trPr>
          <w:ins w:id="476" w:author="Nánássy László" w:date="2024-06-06T13:50:00Z"/>
        </w:trPr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pPr>
              <w:rPr>
                <w:ins w:id="477" w:author="Nánássy László" w:date="2024-06-06T13:50:00Z"/>
              </w:rPr>
            </w:pPr>
            <w:proofErr w:type="spellStart"/>
            <w:ins w:id="478" w:author="Nánássy László" w:date="2024-06-06T13:50:00Z">
              <w:r>
                <w:t>fileId</w:t>
              </w:r>
              <w:proofErr w:type="spellEnd"/>
            </w:ins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  <w:rPr>
                <w:ins w:id="479" w:author="Nánássy László" w:date="2024-06-06T13:50:00Z"/>
              </w:rPr>
            </w:pPr>
            <w:ins w:id="480" w:author="Nánássy László" w:date="2024-06-06T13:50:00Z">
              <w:r>
                <w:t>32</w:t>
              </w:r>
            </w:ins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  <w:rPr>
                <w:ins w:id="481" w:author="Nánássy László" w:date="2024-06-06T13:50:00Z"/>
              </w:rPr>
            </w:pPr>
            <w:ins w:id="482" w:author="Nánássy László" w:date="2024-06-06T13:50:00Z">
              <w:r w:rsidRPr="000437E4">
                <w:t>[0-9a-fA-F]{</w:t>
              </w:r>
              <w:proofErr w:type="gramStart"/>
              <w:r w:rsidRPr="000437E4">
                <w:t>8}-(</w:t>
              </w:r>
              <w:proofErr w:type="gramEnd"/>
              <w:r w:rsidRPr="000437E4">
                <w:t>[0-9a-fA-F]{4}-){3}[0-9a-fA-F]{12}</w:t>
              </w:r>
            </w:ins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  <w:rPr>
                <w:ins w:id="483" w:author="Nánássy László" w:date="2024-06-06T13:50:00Z"/>
              </w:rPr>
            </w:pPr>
            <w:ins w:id="484" w:author="Nánássy László" w:date="2024-06-06T13:50:00Z">
              <w:r>
                <w:t>-</w:t>
              </w:r>
            </w:ins>
          </w:p>
        </w:tc>
      </w:tr>
    </w:tbl>
    <w:p w14:paraId="2F881709" w14:textId="08C6E183" w:rsidR="00EC788A" w:rsidDel="00D846DD" w:rsidRDefault="00EC788A" w:rsidP="00175192">
      <w:pPr>
        <w:rPr>
          <w:del w:id="485" w:author="Nánássy László" w:date="2024-06-06T13:49:00Z"/>
        </w:rPr>
      </w:pPr>
    </w:p>
    <w:p w14:paraId="50C6088D" w14:textId="77777777" w:rsidR="00D846DD" w:rsidRPr="00E240F3" w:rsidRDefault="00D846DD" w:rsidP="00E240F3">
      <w:pPr>
        <w:rPr>
          <w:ins w:id="486" w:author="Nánássy László" w:date="2024-06-10T10:35:00Z"/>
        </w:rPr>
      </w:pPr>
    </w:p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ns w:id="487" w:author="Nánássy László" w:date="2024-06-10T10:35:00Z"/>
          <w:i/>
          <w:iCs/>
          <w:sz w:val="24"/>
          <w:szCs w:val="24"/>
        </w:rPr>
      </w:pPr>
      <w:bookmarkStart w:id="488" w:name="_Toc168915508"/>
      <w:ins w:id="489" w:author="Nánássy László" w:date="2024-06-10T10:35:00Z">
        <w:r>
          <w:rPr>
            <w:i/>
            <w:iCs/>
            <w:sz w:val="24"/>
            <w:szCs w:val="24"/>
          </w:rPr>
          <w:t>Hibalista</w:t>
        </w:r>
        <w:bookmarkEnd w:id="488"/>
      </w:ins>
    </w:p>
    <w:p w14:paraId="438C53A3" w14:textId="42B376C8" w:rsidR="00D846DD" w:rsidRDefault="00475811" w:rsidP="00475811">
      <w:pPr>
        <w:rPr>
          <w:ins w:id="490" w:author="Nánássy László" w:date="2024-06-10T10:36:00Z"/>
        </w:rPr>
        <w:pPrChange w:id="491" w:author="Nánássy László" w:date="2024-06-10T11:34:00Z">
          <w:pPr>
            <w:pStyle w:val="Listaszerbekezds"/>
            <w:numPr>
              <w:numId w:val="3"/>
            </w:numPr>
            <w:ind w:left="360" w:hanging="360"/>
          </w:pPr>
        </w:pPrChange>
      </w:pPr>
      <w:ins w:id="492" w:author="Nánássy László" w:date="2024-06-10T11:34:00Z">
        <w:r>
          <w:t xml:space="preserve">Az </w:t>
        </w:r>
      </w:ins>
      <w:ins w:id="493" w:author="Nánássy László" w:date="2024-06-10T15:03:00Z">
        <w:r w:rsidR="001423BD">
          <w:t>gépi interfész</w:t>
        </w:r>
      </w:ins>
      <w:ins w:id="494" w:author="Nánássy László" w:date="2024-06-10T11:34:00Z">
        <w:r>
          <w:t xml:space="preserve"> a</w:t>
        </w:r>
      </w:ins>
      <w:ins w:id="495" w:author="Nánássy László" w:date="2024-06-10T10:36:00Z">
        <w:r w:rsidR="00D846DD">
          <w:t xml:space="preserve"> hibalista.xsd fájlnak megfelelő, következő formátumban </w:t>
        </w:r>
      </w:ins>
      <w:ins w:id="496" w:author="Nánássy László" w:date="2024-06-10T11:35:00Z">
        <w:r>
          <w:t xml:space="preserve">adja vissza a bizonylat </w:t>
        </w:r>
      </w:ins>
      <w:ins w:id="497" w:author="Nánássy László" w:date="2024-06-10T10:36:00Z">
        <w:r w:rsidR="00D846DD">
          <w:t>validációs hibá</w:t>
        </w:r>
      </w:ins>
      <w:ins w:id="498" w:author="Nánássy László" w:date="2024-06-10T11:35:00Z">
        <w:r>
          <w:t>it</w:t>
        </w:r>
      </w:ins>
      <w:ins w:id="499" w:author="Nánássy László" w:date="2024-06-10T10:36:00Z">
        <w:r w:rsidR="00D846DD">
          <w:t>.</w:t>
        </w:r>
      </w:ins>
    </w:p>
    <w:p w14:paraId="79716D9A" w14:textId="77777777" w:rsidR="00D846DD" w:rsidRPr="00B568AE" w:rsidRDefault="00D846DD" w:rsidP="00D846DD">
      <w:pPr>
        <w:pStyle w:val="Listaszerbekezds"/>
        <w:ind w:left="360"/>
        <w:rPr>
          <w:ins w:id="500" w:author="Nánássy László" w:date="2024-06-10T10:36:00Z"/>
        </w:rPr>
        <w:pPrChange w:id="501" w:author="Nánássy László" w:date="2024-06-10T10:37:00Z">
          <w:pPr>
            <w:pStyle w:val="Listaszerbekezds"/>
            <w:numPr>
              <w:numId w:val="3"/>
            </w:numPr>
            <w:ind w:left="360" w:hanging="360"/>
          </w:pPr>
        </w:pPrChange>
      </w:pPr>
      <w:ins w:id="502" w:author="Nánássy László" w:date="2024-06-10T10:36:00Z">
        <w:r>
          <w:rPr>
            <w:noProof/>
          </w:rPr>
          <w:lastRenderedPageBreak/>
          <w:drawing>
            <wp:inline distT="0" distB="0" distL="0" distR="0" wp14:anchorId="241BA6B0" wp14:editId="53D67904">
              <wp:extent cx="3375660" cy="2266714"/>
              <wp:effectExtent l="0" t="0" r="0" b="635"/>
              <wp:docPr id="344581553" name="Kép 1" descr="A képen szöveg, képernyőkép, Betűtípus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9208704" name="Kép 1" descr="A képen szöveg, képernyőkép, Betűtípus, szám látható&#10;&#10;Automatikusan generált leírás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8821" cy="22755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F86A189" w14:textId="77777777" w:rsidR="00D846DD" w:rsidRDefault="00D846DD" w:rsidP="00D846DD">
      <w:pPr>
        <w:pStyle w:val="Listaszerbekezds"/>
        <w:ind w:left="360"/>
        <w:rPr>
          <w:ins w:id="503" w:author="Nánássy László" w:date="2024-06-10T10:36:00Z"/>
        </w:rPr>
        <w:pPrChange w:id="504" w:author="Nánássy László" w:date="2024-06-10T10:37:00Z">
          <w:pPr>
            <w:pStyle w:val="Listaszerbekezds"/>
            <w:numPr>
              <w:numId w:val="3"/>
            </w:numPr>
            <w:ind w:left="360" w:hanging="360"/>
          </w:pPr>
        </w:pPrChange>
      </w:pPr>
      <w:ins w:id="505" w:author="Nánássy László" w:date="2024-06-10T10:36:00Z">
        <w:r>
          <w:rPr>
            <w:noProof/>
          </w:rPr>
          <w:drawing>
            <wp:inline distT="0" distB="0" distL="0" distR="0" wp14:anchorId="65ED6871" wp14:editId="5FCC96A8">
              <wp:extent cx="4928282" cy="5311140"/>
              <wp:effectExtent l="0" t="0" r="5715" b="3810"/>
              <wp:docPr id="1435993863" name="Kép 1" descr="A képen szöveg, képernyőkép, dokumentum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5208156" name="Kép 1" descr="A képen szöveg, képernyőkép, dokumentum, Betűtípus látható&#10;&#10;Automatikusan generált leírás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6742" cy="53202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AEFD086" w14:textId="77777777" w:rsidR="00D846DD" w:rsidRDefault="00D846DD" w:rsidP="00D846DD">
      <w:pPr>
        <w:pStyle w:val="Listaszerbekezds"/>
        <w:ind w:left="360"/>
        <w:rPr>
          <w:ins w:id="506" w:author="Nánássy László" w:date="2024-06-10T10:36:00Z"/>
        </w:rPr>
        <w:pPrChange w:id="507" w:author="Nánássy László" w:date="2024-06-10T10:37:00Z">
          <w:pPr>
            <w:pStyle w:val="Listaszerbekezds"/>
            <w:numPr>
              <w:numId w:val="3"/>
            </w:numPr>
            <w:ind w:left="360" w:hanging="360"/>
          </w:pPr>
        </w:pPrChange>
      </w:pPr>
    </w:p>
    <w:p w14:paraId="1D1F70A9" w14:textId="77777777" w:rsidR="00D846DD" w:rsidRDefault="00D846DD" w:rsidP="00197F9E">
      <w:pPr>
        <w:pStyle w:val="Listaszerbekezds"/>
        <w:ind w:left="360"/>
        <w:rPr>
          <w:ins w:id="508" w:author="Nánássy László" w:date="2024-06-10T10:36:00Z"/>
        </w:rPr>
        <w:pPrChange w:id="509" w:author="Nánássy László" w:date="2024-06-10T10:37:00Z">
          <w:pPr>
            <w:pStyle w:val="Listaszerbekezds"/>
            <w:numPr>
              <w:numId w:val="3"/>
            </w:numPr>
            <w:ind w:left="360" w:hanging="360"/>
          </w:pPr>
        </w:pPrChange>
      </w:pPr>
      <w:ins w:id="510" w:author="Nánássy László" w:date="2024-06-10T10:36:00Z">
        <w:r>
          <w:rPr>
            <w:noProof/>
          </w:rPr>
          <w:lastRenderedPageBreak/>
          <w:drawing>
            <wp:inline distT="0" distB="0" distL="0" distR="0" wp14:anchorId="46BCA28B" wp14:editId="4DB47D78">
              <wp:extent cx="4049117" cy="5593080"/>
              <wp:effectExtent l="0" t="0" r="8890" b="7620"/>
              <wp:docPr id="926944583" name="Kép 1" descr="A képen szöveg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5879722" name="Kép 1" descr="A képen szöveg, képernyőkép látható&#10;&#10;Automatikusan generált leírás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7265" cy="56181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A31BDEA" w14:textId="77777777" w:rsidR="00D846DD" w:rsidRDefault="00D846DD" w:rsidP="00D846DD">
      <w:pPr>
        <w:pStyle w:val="Listaszerbekezds"/>
        <w:ind w:left="360"/>
        <w:rPr>
          <w:ins w:id="511" w:author="Nánássy László" w:date="2024-06-10T10:36:00Z"/>
        </w:rPr>
        <w:pPrChange w:id="512" w:author="Nánássy László" w:date="2024-06-10T10:37:00Z">
          <w:pPr>
            <w:pStyle w:val="Listaszerbekezds"/>
            <w:numPr>
              <w:numId w:val="3"/>
            </w:numPr>
            <w:ind w:left="360" w:hanging="360"/>
          </w:pPr>
        </w:pPrChange>
      </w:pPr>
      <w:ins w:id="513" w:author="Nánássy László" w:date="2024-06-10T10:36:00Z">
        <w:r>
          <w:rPr>
            <w:noProof/>
          </w:rPr>
          <w:lastRenderedPageBreak/>
          <w:drawing>
            <wp:inline distT="0" distB="0" distL="0" distR="0" wp14:anchorId="203E4FAB" wp14:editId="11831C41">
              <wp:extent cx="4754880" cy="4595074"/>
              <wp:effectExtent l="0" t="0" r="7620" b="0"/>
              <wp:docPr id="119590153" name="Kép 1" descr="A képen szöveg, képernyőkép, Betűtípus, diagra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758586" name="Kép 1" descr="A képen szöveg, képernyőkép, Betűtípus, diagram látható&#10;&#10;Automatikusan generált leírás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3655" cy="46035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4F8E87" w14:textId="77777777" w:rsidR="00D846DD" w:rsidRDefault="00D846DD" w:rsidP="00D846DD">
      <w:pPr>
        <w:pStyle w:val="Listaszerbekezds"/>
        <w:ind w:left="360"/>
        <w:rPr>
          <w:ins w:id="514" w:author="Nánássy László" w:date="2024-06-10T10:36:00Z"/>
        </w:rPr>
        <w:pPrChange w:id="515" w:author="Nánássy László" w:date="2024-06-10T10:36:00Z">
          <w:pPr>
            <w:pStyle w:val="Listaszerbekezds"/>
            <w:numPr>
              <w:numId w:val="3"/>
            </w:numPr>
            <w:ind w:left="360" w:hanging="360"/>
          </w:pPr>
        </w:pPrChange>
      </w:pPr>
      <w:ins w:id="516" w:author="Nánássy László" w:date="2024-06-10T10:36:00Z">
        <w:r>
          <w:rPr>
            <w:noProof/>
          </w:rPr>
          <w:drawing>
            <wp:inline distT="0" distB="0" distL="0" distR="0" wp14:anchorId="6DDFA7E0" wp14:editId="38383A68">
              <wp:extent cx="5762625" cy="2444115"/>
              <wp:effectExtent l="0" t="0" r="9525" b="0"/>
              <wp:docPr id="610536685" name="Kép 1" descr="A képen szöveg, diagram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71280962" name="Kép 1" descr="A képen szöveg, diagram, képernyőkép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2444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17B62C" w14:textId="0197FE82" w:rsidR="00E240F3" w:rsidDel="00D846DD" w:rsidRDefault="00E240F3" w:rsidP="00175192">
      <w:pPr>
        <w:rPr>
          <w:del w:id="517" w:author="Nánássy László" w:date="2024-06-06T13:49:00Z"/>
        </w:rPr>
      </w:pPr>
      <w:del w:id="518" w:author="Nánássy László" w:date="2024-06-06T13:49:00Z">
        <w:r w:rsidDel="00150917">
          <w:rPr>
            <w:noProof/>
          </w:rPr>
          <w:drawing>
            <wp:inline distT="0" distB="0" distL="0" distR="0" wp14:anchorId="13FE3A8E" wp14:editId="0DF1F66C">
              <wp:extent cx="5762625" cy="2025015"/>
              <wp:effectExtent l="0" t="0" r="9525" b="0"/>
              <wp:docPr id="954811937" name="Kép 1" descr="A képen szöveg, képernyőkép, Betűtípus, szoftver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4811937" name="Kép 1" descr="A képen szöveg, képernyőkép, Betűtípus, szoftver látható&#10;&#10;Automatikusan generált leírás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2025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F0B68DD" w14:textId="77777777" w:rsidR="00D846DD" w:rsidRPr="006B0437" w:rsidRDefault="00D846DD" w:rsidP="00E240F3">
      <w:pPr>
        <w:rPr>
          <w:ins w:id="519" w:author="Nánássy László" w:date="2024-06-10T10:35:00Z"/>
        </w:rPr>
      </w:pPr>
    </w:p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520" w:name="_Toc168915509"/>
      <w:r>
        <w:t>Bizonylatkezelés</w:t>
      </w:r>
      <w:r w:rsidR="00945EA8">
        <w:t xml:space="preserve"> interfésze</w:t>
      </w:r>
      <w:bookmarkEnd w:id="520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proofErr w:type="spellStart"/>
            <w:r>
              <w:t>DocumentService</w:t>
            </w:r>
            <w:proofErr w:type="spellEnd"/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proofErr w:type="spellStart"/>
            <w:r>
              <w:t>creat</w:t>
            </w:r>
            <w:r w:rsidR="003D3372">
              <w:t>e</w:t>
            </w:r>
            <w:r>
              <w:t>Document</w:t>
            </w:r>
            <w:proofErr w:type="spellEnd"/>
          </w:p>
          <w:p w14:paraId="4016EC54" w14:textId="77777777" w:rsidR="008E1FB1" w:rsidRDefault="008E1FB1" w:rsidP="00BB7F61">
            <w:proofErr w:type="spellStart"/>
            <w:r>
              <w:t>updateDocument</w:t>
            </w:r>
            <w:proofErr w:type="spellEnd"/>
          </w:p>
          <w:p w14:paraId="1F7D3B55" w14:textId="6D56BD36" w:rsidR="008E1FB1" w:rsidRDefault="008E1FB1" w:rsidP="00BB7F61">
            <w:proofErr w:type="spellStart"/>
            <w:r>
              <w:lastRenderedPageBreak/>
              <w:t>getDocument</w:t>
            </w:r>
            <w:proofErr w:type="spellEnd"/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798DF9B2" w:rsidR="008E1FB1" w:rsidRDefault="00000000" w:rsidP="00BB7F61">
            <w:hyperlink r:id="rId16" w:anchor="/DocumentService" w:history="1">
              <w:r w:rsidR="008E1FB1" w:rsidRPr="00CF31A8">
                <w:rPr>
                  <w:rStyle w:val="Hiperhivatkozs"/>
                </w:rPr>
                <w:t>https://app.swaggerhub.com/apis/NANASSYLASZLO/nav-m2m_document/1.0#/DocumentService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1" w:name="_Toc168915510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proofErr w:type="spellStart"/>
      <w:r>
        <w:rPr>
          <w:i/>
          <w:iCs/>
          <w:sz w:val="24"/>
          <w:szCs w:val="24"/>
        </w:rPr>
        <w:t>validálás</w:t>
      </w:r>
      <w:proofErr w:type="spellEnd"/>
      <w:r w:rsidR="00945EA8">
        <w:rPr>
          <w:i/>
          <w:iCs/>
          <w:sz w:val="24"/>
          <w:szCs w:val="24"/>
        </w:rPr>
        <w:t xml:space="preserve"> művelete</w:t>
      </w:r>
      <w:bookmarkEnd w:id="521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proofErr w:type="spellStart"/>
            <w:r>
              <w:t>createDocument</w:t>
            </w:r>
            <w:proofErr w:type="spellEnd"/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68F7BCE1" w:rsidR="003D3372" w:rsidRPr="00D42669" w:rsidRDefault="00000000" w:rsidP="00BB7F61">
            <w:hyperlink r:id="rId17" w:anchor="/DocumentService/createDocument" w:history="1">
              <w:r w:rsidR="003D3372" w:rsidRPr="00CF31A8">
                <w:rPr>
                  <w:rStyle w:val="Hiperhivatkozs"/>
                </w:rPr>
                <w:t>https://app.swaggerhub.com/apis/NANASSYLASZLO/nav-m2m_document/1.0#/DocumentService/createDocument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612F91F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</w:t>
            </w:r>
            <w:proofErr w:type="spellEnd"/>
            <w:r w:rsidR="004D6133">
              <w:t xml:space="preserve"> művelettel kell lekérdezni.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  <w:tblPrChange w:id="522" w:author="Nánássy László" w:date="2024-06-10T12:18:00Z">
          <w:tblPr>
            <w:tblStyle w:val="Rcsostblzat"/>
            <w:tblW w:w="0" w:type="auto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440"/>
        <w:gridCol w:w="2904"/>
        <w:gridCol w:w="896"/>
        <w:gridCol w:w="1134"/>
        <w:gridCol w:w="2691"/>
        <w:tblGridChange w:id="523">
          <w:tblGrid>
            <w:gridCol w:w="2176"/>
            <w:gridCol w:w="2904"/>
            <w:gridCol w:w="934"/>
            <w:gridCol w:w="3051"/>
            <w:gridCol w:w="3051"/>
          </w:tblGrid>
        </w:tblGridChange>
      </w:tblGrid>
      <w:tr w:rsidR="00AB4CAC" w14:paraId="7D00452A" w14:textId="77777777" w:rsidTr="00A712A4">
        <w:tc>
          <w:tcPr>
            <w:tcW w:w="1440" w:type="dxa"/>
            <w:shd w:val="clear" w:color="auto" w:fill="D9D9D9" w:themeFill="background1" w:themeFillShade="D9"/>
            <w:tcPrChange w:id="524" w:author="Nánássy László" w:date="2024-06-10T12:18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  <w:tcPrChange w:id="525" w:author="Nánássy László" w:date="2024-06-10T12:18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  <w:tcPrChange w:id="526" w:author="Nánássy László" w:date="2024-06-10T12:18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  <w:tcPrChange w:id="527" w:author="Nánássy László" w:date="2024-06-10T12:18:00Z">
              <w:tcPr>
                <w:tcW w:w="3051" w:type="dxa"/>
                <w:shd w:val="clear" w:color="auto" w:fill="D9D9D9" w:themeFill="background1" w:themeFillShade="D9"/>
              </w:tcPr>
            </w:tcPrChange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ins w:id="528" w:author="Nánássy László" w:date="2024-06-10T12:17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2691" w:type="dxa"/>
            <w:shd w:val="clear" w:color="auto" w:fill="D9D9D9" w:themeFill="background1" w:themeFillShade="D9"/>
            <w:tcPrChange w:id="529" w:author="Nánássy László" w:date="2024-06-10T12:18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2256BD06" w14:textId="77777777" w:rsidTr="00A712A4">
        <w:tc>
          <w:tcPr>
            <w:tcW w:w="1440" w:type="dxa"/>
            <w:shd w:val="clear" w:color="auto" w:fill="D9D9D9" w:themeFill="background1" w:themeFillShade="D9"/>
            <w:tcPrChange w:id="530" w:author="Nánássy László" w:date="2024-06-10T12:18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75D2DC7A" w14:textId="35AB814C" w:rsidR="00AB4CAC" w:rsidRPr="00D4717D" w:rsidRDefault="00AB4CAC" w:rsidP="00BB7F61">
            <w:proofErr w:type="spellStart"/>
            <w:r>
              <w:t>Authorization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  <w:tcPrChange w:id="531" w:author="Nánássy László" w:date="2024-06-10T12:18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35611F78" w14:textId="5354EB3A" w:rsidR="00AB4CAC" w:rsidRPr="00D4717D" w:rsidRDefault="00AB4CAC">
            <w:pPr>
              <w:jc w:val="center"/>
              <w:pPrChange w:id="532" w:author="Nánássy László" w:date="2024-06-06T13:52:00Z">
                <w:pPr/>
              </w:pPrChange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  <w:tcPrChange w:id="533" w:author="Nánássy László" w:date="2024-06-10T12:18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6A010ED7" w14:textId="3C24CD38" w:rsidR="00AB4CAC" w:rsidRPr="00D4717D" w:rsidRDefault="00AB4CAC" w:rsidP="00D4717D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534" w:author="Nánássy László" w:date="2024-06-10T12:18:00Z">
              <w:tcPr>
                <w:tcW w:w="3051" w:type="dxa"/>
                <w:shd w:val="clear" w:color="auto" w:fill="D9D9D9" w:themeFill="background1" w:themeFillShade="D9"/>
              </w:tcPr>
            </w:tcPrChange>
          </w:tcPr>
          <w:p w14:paraId="7F4F5D3D" w14:textId="6BD99144" w:rsidR="00AB4CAC" w:rsidRPr="00D4717D" w:rsidRDefault="00AB4CAC" w:rsidP="00AB4CAC">
            <w:pPr>
              <w:jc w:val="center"/>
              <w:pPrChange w:id="535" w:author="Nánássy László" w:date="2024-06-10T12:18:00Z">
                <w:pPr/>
              </w:pPrChange>
            </w:pPr>
            <w:ins w:id="536" w:author="Nánássy László" w:date="2024-06-10T12:17:00Z">
              <w:r>
                <w:t>igen</w:t>
              </w:r>
            </w:ins>
          </w:p>
        </w:tc>
        <w:tc>
          <w:tcPr>
            <w:tcW w:w="2691" w:type="dxa"/>
            <w:shd w:val="clear" w:color="auto" w:fill="D9D9D9" w:themeFill="background1" w:themeFillShade="D9"/>
            <w:tcPrChange w:id="537" w:author="Nánássy László" w:date="2024-06-10T12:18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45A33C8D" w14:textId="3FFD9BD0" w:rsidR="00AB4CAC" w:rsidRPr="00D4717D" w:rsidRDefault="00AB4CAC" w:rsidP="00BB7F61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</w:p>
        </w:tc>
      </w:tr>
      <w:tr w:rsidR="00AB4CAC" w14:paraId="63CCD2CE" w14:textId="77777777" w:rsidTr="00A712A4">
        <w:tc>
          <w:tcPr>
            <w:tcW w:w="1440" w:type="dxa"/>
            <w:shd w:val="clear" w:color="auto" w:fill="D9D9D9" w:themeFill="background1" w:themeFillShade="D9"/>
            <w:tcPrChange w:id="538" w:author="Nánássy László" w:date="2024-06-10T12:18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2488FB65" w14:textId="64F3AC8B" w:rsidR="00AB4CAC" w:rsidRPr="00D4717D" w:rsidRDefault="00AB4CAC" w:rsidP="00BB7F61">
            <w:proofErr w:type="spellStart"/>
            <w:r>
              <w:t>messageId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  <w:tcPrChange w:id="539" w:author="Nánássy László" w:date="2024-06-10T12:18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362124B6" w14:textId="7AB41904" w:rsidR="00AB4CAC" w:rsidRPr="00D4717D" w:rsidRDefault="00AB4CAC">
            <w:pPr>
              <w:jc w:val="center"/>
              <w:pPrChange w:id="540" w:author="Nánássy László" w:date="2024-06-06T13:52:00Z">
                <w:pPr/>
              </w:pPrChange>
            </w:pPr>
            <w:proofErr w:type="spellStart"/>
            <w:r>
              <w:t>string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  <w:tcPrChange w:id="541" w:author="Nánássy László" w:date="2024-06-10T12:18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308A3DD9" w14:textId="0AFC66FA" w:rsidR="00AB4CAC" w:rsidRPr="00D4717D" w:rsidRDefault="00AB4CAC" w:rsidP="00D4717D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542" w:author="Nánássy László" w:date="2024-06-10T12:18:00Z">
              <w:tcPr>
                <w:tcW w:w="3051" w:type="dxa"/>
                <w:shd w:val="clear" w:color="auto" w:fill="D9D9D9" w:themeFill="background1" w:themeFillShade="D9"/>
              </w:tcPr>
            </w:tcPrChange>
          </w:tcPr>
          <w:p w14:paraId="2CBBABD8" w14:textId="1A57B468" w:rsidR="00AB4CAC" w:rsidRDefault="00AB4CAC" w:rsidP="00AB4CAC">
            <w:pPr>
              <w:jc w:val="center"/>
              <w:pPrChange w:id="543" w:author="Nánássy László" w:date="2024-06-10T12:18:00Z">
                <w:pPr/>
              </w:pPrChange>
            </w:pPr>
            <w:ins w:id="544" w:author="Nánássy László" w:date="2024-06-10T12:17:00Z">
              <w:r>
                <w:t>igen</w:t>
              </w:r>
            </w:ins>
          </w:p>
        </w:tc>
        <w:tc>
          <w:tcPr>
            <w:tcW w:w="2691" w:type="dxa"/>
            <w:shd w:val="clear" w:color="auto" w:fill="D9D9D9" w:themeFill="background1" w:themeFillShade="D9"/>
            <w:tcPrChange w:id="545" w:author="Nánássy László" w:date="2024-06-10T12:18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42737E9B" w14:textId="22B8F5D5" w:rsidR="00AB4CAC" w:rsidRPr="00D4717D" w:rsidRDefault="00AB4CAC" w:rsidP="00BB7F61">
            <w:r>
              <w:t>Üzenet egyedi azonosítója</w:t>
            </w:r>
          </w:p>
        </w:tc>
      </w:tr>
      <w:tr w:rsidR="00AB4CAC" w14:paraId="66369035" w14:textId="77777777" w:rsidTr="00A712A4">
        <w:tc>
          <w:tcPr>
            <w:tcW w:w="1440" w:type="dxa"/>
            <w:shd w:val="clear" w:color="auto" w:fill="D9D9D9" w:themeFill="background1" w:themeFillShade="D9"/>
            <w:tcPrChange w:id="546" w:author="Nánássy László" w:date="2024-06-10T12:18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1627EAE8" w14:textId="7236D9E4" w:rsidR="00AB4CAC" w:rsidRDefault="00AB4CAC" w:rsidP="00BB7F61">
            <w:proofErr w:type="spellStart"/>
            <w:r>
              <w:t>correlationId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  <w:tcPrChange w:id="547" w:author="Nánássy László" w:date="2024-06-10T12:18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146B8107" w14:textId="792E301D" w:rsidR="00AB4CAC" w:rsidRDefault="00AB4CAC">
            <w:pPr>
              <w:jc w:val="center"/>
              <w:pPrChange w:id="548" w:author="Nánássy László" w:date="2024-06-06T13:52:00Z">
                <w:pPr/>
              </w:pPrChange>
            </w:pPr>
            <w:proofErr w:type="spellStart"/>
            <w:r>
              <w:t>string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  <w:tcPrChange w:id="549" w:author="Nánássy László" w:date="2024-06-10T12:18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7B41AC9A" w14:textId="440E3E75" w:rsidR="00AB4CAC" w:rsidRDefault="00AB4CAC" w:rsidP="00D4717D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550" w:author="Nánássy László" w:date="2024-06-10T12:18:00Z">
              <w:tcPr>
                <w:tcW w:w="3051" w:type="dxa"/>
                <w:shd w:val="clear" w:color="auto" w:fill="D9D9D9" w:themeFill="background1" w:themeFillShade="D9"/>
              </w:tcPr>
            </w:tcPrChange>
          </w:tcPr>
          <w:p w14:paraId="7190ED54" w14:textId="6BA73C7B" w:rsidR="00AB4CAC" w:rsidRDefault="00AB4CAC" w:rsidP="00AB4CAC">
            <w:pPr>
              <w:jc w:val="center"/>
              <w:pPrChange w:id="551" w:author="Nánássy László" w:date="2024-06-10T12:18:00Z">
                <w:pPr/>
              </w:pPrChange>
            </w:pPr>
            <w:ins w:id="552" w:author="Nánássy László" w:date="2024-06-10T12:17:00Z">
              <w:r>
                <w:t>nem</w:t>
              </w:r>
            </w:ins>
          </w:p>
        </w:tc>
        <w:tc>
          <w:tcPr>
            <w:tcW w:w="2691" w:type="dxa"/>
            <w:shd w:val="clear" w:color="auto" w:fill="D9D9D9" w:themeFill="background1" w:themeFillShade="D9"/>
            <w:tcPrChange w:id="553" w:author="Nánássy László" w:date="2024-06-10T12:18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21877F97" w14:textId="36BC518A" w:rsidR="00AB4CAC" w:rsidRDefault="00AB4CAC" w:rsidP="00BB7F61">
            <w:r>
              <w:t>Kapcsolat azonosító</w:t>
            </w:r>
          </w:p>
        </w:tc>
      </w:tr>
      <w:tr w:rsidR="00AB4CAC" w14:paraId="658E7307" w14:textId="77777777" w:rsidTr="00A712A4">
        <w:tc>
          <w:tcPr>
            <w:tcW w:w="1440" w:type="dxa"/>
            <w:shd w:val="clear" w:color="auto" w:fill="D9D9D9" w:themeFill="background1" w:themeFillShade="D9"/>
            <w:tcPrChange w:id="554" w:author="Nánássy László" w:date="2024-06-10T12:18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0E6A5066" w14:textId="77777777" w:rsidR="00AB4CAC" w:rsidRDefault="00AB4CAC" w:rsidP="00BB7F61">
            <w:proofErr w:type="spellStart"/>
            <w:r>
              <w:t>requestData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  <w:tcPrChange w:id="555" w:author="Nánássy László" w:date="2024-06-10T12:18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1F9B2183" w14:textId="537ACDFA" w:rsidR="00AB4CAC" w:rsidRDefault="00AB4CAC">
            <w:pPr>
              <w:jc w:val="center"/>
              <w:pPrChange w:id="556" w:author="Nánássy László" w:date="2024-06-06T13:52:00Z">
                <w:pPr/>
              </w:pPrChange>
            </w:pPr>
            <w:proofErr w:type="spellStart"/>
            <w:r>
              <w:t>CreateDocument</w:t>
            </w:r>
            <w:r w:rsidRPr="00B30389">
              <w:t>RequestType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  <w:tcPrChange w:id="557" w:author="Nánássy László" w:date="2024-06-10T12:18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  <w:tcPrChange w:id="558" w:author="Nánássy László" w:date="2024-06-10T12:18:00Z">
              <w:tcPr>
                <w:tcW w:w="3051" w:type="dxa"/>
                <w:shd w:val="clear" w:color="auto" w:fill="D9D9D9" w:themeFill="background1" w:themeFillShade="D9"/>
              </w:tcPr>
            </w:tcPrChange>
          </w:tcPr>
          <w:p w14:paraId="38398888" w14:textId="3D68112E" w:rsidR="00AB4CAC" w:rsidRDefault="00AB4CAC" w:rsidP="00AB4CAC">
            <w:pPr>
              <w:jc w:val="center"/>
              <w:pPrChange w:id="559" w:author="Nánássy László" w:date="2024-06-10T12:18:00Z">
                <w:pPr/>
              </w:pPrChange>
            </w:pPr>
            <w:ins w:id="560" w:author="Nánássy László" w:date="2024-06-10T12:17:00Z">
              <w:r>
                <w:t>igen</w:t>
              </w:r>
            </w:ins>
          </w:p>
        </w:tc>
        <w:tc>
          <w:tcPr>
            <w:tcW w:w="2691" w:type="dxa"/>
            <w:shd w:val="clear" w:color="auto" w:fill="D9D9D9" w:themeFill="background1" w:themeFillShade="D9"/>
            <w:tcPrChange w:id="561" w:author="Nánássy László" w:date="2024-06-10T12:18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>
      <w:pPr>
        <w:rPr>
          <w:ins w:id="562" w:author="Nánássy László" w:date="2024-06-06T13:54:00Z"/>
        </w:rPr>
      </w:pPr>
    </w:p>
    <w:p w14:paraId="36B03600" w14:textId="045FC041" w:rsidR="00494C84" w:rsidRDefault="00494C84" w:rsidP="00494C84">
      <w:pPr>
        <w:rPr>
          <w:ins w:id="563" w:author="Nánássy László" w:date="2024-06-06T13:54:00Z"/>
        </w:rPr>
      </w:pPr>
      <w:ins w:id="564" w:author="Nánássy László" w:date="2024-06-06T13:54:00Z">
        <w:r>
          <w:t xml:space="preserve">A </w:t>
        </w:r>
        <w:proofErr w:type="spellStart"/>
        <w:r>
          <w:t>CreateDocument</w:t>
        </w:r>
        <w:r w:rsidRPr="00B30389">
          <w:t>RequestType</w:t>
        </w:r>
        <w:proofErr w:type="spellEnd"/>
        <w:r>
          <w:t xml:space="preserve"> attribútumai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  <w:tblPrChange w:id="565" w:author="Nánássy László" w:date="2024-06-06T13:56:00Z">
          <w:tblPr>
            <w:tblStyle w:val="Rcsostblzat"/>
            <w:tblW w:w="9067" w:type="dxa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687"/>
        <w:gridCol w:w="1280"/>
        <w:gridCol w:w="1119"/>
        <w:gridCol w:w="4981"/>
        <w:tblGridChange w:id="566">
          <w:tblGrid>
            <w:gridCol w:w="1440"/>
            <w:gridCol w:w="247"/>
            <w:gridCol w:w="518"/>
            <w:gridCol w:w="762"/>
            <w:gridCol w:w="371"/>
            <w:gridCol w:w="748"/>
            <w:gridCol w:w="4981"/>
          </w:tblGrid>
        </w:tblGridChange>
      </w:tblGrid>
      <w:tr w:rsidR="00494C84" w14:paraId="1A25F302" w14:textId="77777777" w:rsidTr="003E625A">
        <w:trPr>
          <w:ins w:id="567" w:author="Nánássy László" w:date="2024-06-06T13:54:00Z"/>
        </w:trPr>
        <w:tc>
          <w:tcPr>
            <w:tcW w:w="1696" w:type="dxa"/>
            <w:shd w:val="clear" w:color="auto" w:fill="D9D9D9" w:themeFill="background1" w:themeFillShade="D9"/>
            <w:tcPrChange w:id="568" w:author="Nánássy László" w:date="2024-06-06T13:56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21146FAD" w14:textId="77777777" w:rsidR="00494C84" w:rsidRPr="00B30389" w:rsidRDefault="00494C84" w:rsidP="000D32AF">
            <w:pPr>
              <w:jc w:val="center"/>
              <w:rPr>
                <w:ins w:id="569" w:author="Nánássy László" w:date="2024-06-06T13:54:00Z"/>
                <w:b/>
                <w:bCs/>
              </w:rPr>
            </w:pPr>
            <w:ins w:id="570" w:author="Nánássy László" w:date="2024-06-06T13:54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851" w:type="dxa"/>
            <w:shd w:val="clear" w:color="auto" w:fill="D9D9D9" w:themeFill="background1" w:themeFillShade="D9"/>
            <w:tcPrChange w:id="571" w:author="Nánássy László" w:date="2024-06-06T13:56:00Z">
              <w:tcPr>
                <w:tcW w:w="765" w:type="dxa"/>
                <w:gridSpan w:val="2"/>
                <w:shd w:val="clear" w:color="auto" w:fill="D9D9D9" w:themeFill="background1" w:themeFillShade="D9"/>
              </w:tcPr>
            </w:tcPrChange>
          </w:tcPr>
          <w:p w14:paraId="280CF2E0" w14:textId="77777777" w:rsidR="00494C84" w:rsidRPr="00B30389" w:rsidRDefault="00494C84" w:rsidP="000D32AF">
            <w:pPr>
              <w:jc w:val="center"/>
              <w:rPr>
                <w:ins w:id="572" w:author="Nánássy László" w:date="2024-06-06T13:54:00Z"/>
                <w:b/>
                <w:bCs/>
              </w:rPr>
            </w:pPr>
            <w:ins w:id="573" w:author="Nánássy László" w:date="2024-06-06T13:54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574" w:author="Nánássy László" w:date="2024-06-06T13:56:00Z">
              <w:tcPr>
                <w:tcW w:w="1133" w:type="dxa"/>
                <w:gridSpan w:val="2"/>
                <w:shd w:val="clear" w:color="auto" w:fill="D9D9D9" w:themeFill="background1" w:themeFillShade="D9"/>
              </w:tcPr>
            </w:tcPrChange>
          </w:tcPr>
          <w:p w14:paraId="13CE499A" w14:textId="77777777" w:rsidR="00494C84" w:rsidRPr="00B30389" w:rsidRDefault="00494C84" w:rsidP="000D32AF">
            <w:pPr>
              <w:jc w:val="center"/>
              <w:rPr>
                <w:ins w:id="575" w:author="Nánássy László" w:date="2024-06-06T13:54:00Z"/>
                <w:b/>
                <w:bCs/>
              </w:rPr>
            </w:pPr>
            <w:ins w:id="576" w:author="Nánássy László" w:date="2024-06-06T13:54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5386" w:type="dxa"/>
            <w:shd w:val="clear" w:color="auto" w:fill="D9D9D9" w:themeFill="background1" w:themeFillShade="D9"/>
            <w:tcPrChange w:id="577" w:author="Nánássy László" w:date="2024-06-06T13:56:00Z">
              <w:tcPr>
                <w:tcW w:w="5729" w:type="dxa"/>
                <w:gridSpan w:val="2"/>
                <w:shd w:val="clear" w:color="auto" w:fill="D9D9D9" w:themeFill="background1" w:themeFillShade="D9"/>
              </w:tcPr>
            </w:tcPrChange>
          </w:tcPr>
          <w:p w14:paraId="6BEA64B2" w14:textId="77777777" w:rsidR="00494C84" w:rsidRPr="00B30389" w:rsidRDefault="00494C84" w:rsidP="000D32AF">
            <w:pPr>
              <w:jc w:val="center"/>
              <w:rPr>
                <w:ins w:id="578" w:author="Nánássy László" w:date="2024-06-06T13:54:00Z"/>
                <w:b/>
                <w:bCs/>
              </w:rPr>
            </w:pPr>
            <w:ins w:id="579" w:author="Nánássy László" w:date="2024-06-06T13:54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494C84" w14:paraId="04C34CCF" w14:textId="77777777" w:rsidTr="003E625A">
        <w:trPr>
          <w:ins w:id="580" w:author="Nánássy László" w:date="2024-06-06T13:55:00Z"/>
        </w:trPr>
        <w:tc>
          <w:tcPr>
            <w:tcW w:w="1696" w:type="dxa"/>
            <w:shd w:val="clear" w:color="auto" w:fill="D9D9D9" w:themeFill="background1" w:themeFillShade="D9"/>
            <w:tcPrChange w:id="581" w:author="Nánássy László" w:date="2024-06-06T13:56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031BC682" w14:textId="42BFA6B2" w:rsidR="00494C84" w:rsidRPr="00494C84" w:rsidRDefault="00494C84">
            <w:pPr>
              <w:rPr>
                <w:ins w:id="582" w:author="Nánássy László" w:date="2024-06-06T13:55:00Z"/>
                <w:rPrChange w:id="583" w:author="Nánássy László" w:date="2024-06-06T13:55:00Z">
                  <w:rPr>
                    <w:ins w:id="584" w:author="Nánássy László" w:date="2024-06-06T13:55:00Z"/>
                    <w:b/>
                    <w:bCs/>
                  </w:rPr>
                </w:rPrChange>
              </w:rPr>
              <w:pPrChange w:id="585" w:author="Nánássy László" w:date="2024-06-06T13:55:00Z">
                <w:pPr>
                  <w:jc w:val="center"/>
                </w:pPr>
              </w:pPrChange>
            </w:pPr>
            <w:proofErr w:type="spellStart"/>
            <w:ins w:id="586" w:author="Nánássy László" w:date="2024-06-06T13:55:00Z">
              <w:r w:rsidRPr="00494C84">
                <w:rPr>
                  <w:rPrChange w:id="587" w:author="Nánássy László" w:date="2024-06-06T13:55:00Z">
                    <w:rPr>
                      <w:b/>
                      <w:bCs/>
                    </w:rPr>
                  </w:rPrChange>
                </w:rPr>
                <w:t>documentFileId</w:t>
              </w:r>
              <w:proofErr w:type="spellEnd"/>
            </w:ins>
          </w:p>
        </w:tc>
        <w:tc>
          <w:tcPr>
            <w:tcW w:w="851" w:type="dxa"/>
            <w:shd w:val="clear" w:color="auto" w:fill="D9D9D9" w:themeFill="background1" w:themeFillShade="D9"/>
            <w:tcPrChange w:id="588" w:author="Nánássy László" w:date="2024-06-06T13:56:00Z">
              <w:tcPr>
                <w:tcW w:w="765" w:type="dxa"/>
                <w:gridSpan w:val="2"/>
                <w:shd w:val="clear" w:color="auto" w:fill="D9D9D9" w:themeFill="background1" w:themeFillShade="D9"/>
              </w:tcPr>
            </w:tcPrChange>
          </w:tcPr>
          <w:p w14:paraId="5B9B10F0" w14:textId="280FBDB5" w:rsidR="00494C84" w:rsidRPr="00494C84" w:rsidRDefault="00494C84" w:rsidP="000D32AF">
            <w:pPr>
              <w:jc w:val="center"/>
              <w:rPr>
                <w:ins w:id="589" w:author="Nánássy László" w:date="2024-06-06T13:55:00Z"/>
                <w:rPrChange w:id="590" w:author="Nánássy László" w:date="2024-06-06T13:55:00Z">
                  <w:rPr>
                    <w:ins w:id="591" w:author="Nánássy László" w:date="2024-06-06T13:55:00Z"/>
                    <w:b/>
                    <w:bCs/>
                  </w:rPr>
                </w:rPrChange>
              </w:rPr>
            </w:pPr>
            <w:proofErr w:type="spellStart"/>
            <w:ins w:id="592" w:author="Nánássy László" w:date="2024-06-06T13:55:00Z">
              <w:r w:rsidRPr="00494C84">
                <w:rPr>
                  <w:rPrChange w:id="593" w:author="Nánássy László" w:date="2024-06-06T13:55:00Z">
                    <w:rPr>
                      <w:b/>
                      <w:bCs/>
                    </w:rPr>
                  </w:rPrChange>
                </w:rP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594" w:author="Nánássy László" w:date="2024-06-06T13:56:00Z">
              <w:tcPr>
                <w:tcW w:w="1133" w:type="dxa"/>
                <w:gridSpan w:val="2"/>
                <w:shd w:val="clear" w:color="auto" w:fill="D9D9D9" w:themeFill="background1" w:themeFillShade="D9"/>
              </w:tcPr>
            </w:tcPrChange>
          </w:tcPr>
          <w:p w14:paraId="66E5B9BD" w14:textId="3BCAAB1F" w:rsidR="00494C84" w:rsidRPr="00494C84" w:rsidRDefault="00494C84" w:rsidP="000D32AF">
            <w:pPr>
              <w:jc w:val="center"/>
              <w:rPr>
                <w:ins w:id="595" w:author="Nánássy László" w:date="2024-06-06T13:55:00Z"/>
                <w:rPrChange w:id="596" w:author="Nánássy László" w:date="2024-06-06T13:55:00Z">
                  <w:rPr>
                    <w:ins w:id="597" w:author="Nánássy László" w:date="2024-06-06T13:55:00Z"/>
                    <w:b/>
                    <w:bCs/>
                  </w:rPr>
                </w:rPrChange>
              </w:rPr>
            </w:pPr>
            <w:ins w:id="598" w:author="Nánássy László" w:date="2024-06-06T13:55:00Z">
              <w:r w:rsidRPr="00494C84">
                <w:rPr>
                  <w:rPrChange w:id="599" w:author="Nánássy László" w:date="2024-06-06T13:55:00Z">
                    <w:rPr>
                      <w:b/>
                      <w:bCs/>
                    </w:rPr>
                  </w:rPrChange>
                </w:rPr>
                <w:t>igen</w:t>
              </w:r>
            </w:ins>
          </w:p>
        </w:tc>
        <w:tc>
          <w:tcPr>
            <w:tcW w:w="5386" w:type="dxa"/>
            <w:shd w:val="clear" w:color="auto" w:fill="D9D9D9" w:themeFill="background1" w:themeFillShade="D9"/>
            <w:tcPrChange w:id="600" w:author="Nánássy László" w:date="2024-06-06T13:56:00Z">
              <w:tcPr>
                <w:tcW w:w="5729" w:type="dxa"/>
                <w:gridSpan w:val="2"/>
                <w:shd w:val="clear" w:color="auto" w:fill="D9D9D9" w:themeFill="background1" w:themeFillShade="D9"/>
              </w:tcPr>
            </w:tcPrChange>
          </w:tcPr>
          <w:p w14:paraId="16137D86" w14:textId="340C9B90" w:rsidR="00494C84" w:rsidRPr="00494C84" w:rsidRDefault="00494C84">
            <w:pPr>
              <w:rPr>
                <w:ins w:id="601" w:author="Nánássy László" w:date="2024-06-06T13:55:00Z"/>
                <w:rPrChange w:id="602" w:author="Nánássy László" w:date="2024-06-06T13:55:00Z">
                  <w:rPr>
                    <w:ins w:id="603" w:author="Nánássy László" w:date="2024-06-06T13:55:00Z"/>
                    <w:b/>
                    <w:bCs/>
                  </w:rPr>
                </w:rPrChange>
              </w:rPr>
              <w:pPrChange w:id="604" w:author="Nánássy László" w:date="2024-06-06T13:55:00Z">
                <w:pPr>
                  <w:jc w:val="center"/>
                </w:pPr>
              </w:pPrChange>
            </w:pPr>
            <w:ins w:id="605" w:author="Nánássy László" w:date="2024-06-06T13:55:00Z">
              <w:r w:rsidRPr="00494C84">
                <w:rPr>
                  <w:rPrChange w:id="606" w:author="Nánássy László" w:date="2024-06-06T13:55:00Z">
                    <w:rPr>
                      <w:b/>
                      <w:bCs/>
                    </w:rPr>
                  </w:rPrChange>
                </w:rPr>
                <w:t>A bizonylat fájl egyedi azonosítója a fájltárolóban</w:t>
              </w:r>
            </w:ins>
          </w:p>
        </w:tc>
      </w:tr>
      <w:tr w:rsidR="00494C84" w14:paraId="6E284B26" w14:textId="77777777" w:rsidTr="003E625A">
        <w:trPr>
          <w:ins w:id="607" w:author="Nánássy László" w:date="2024-06-06T13:54:00Z"/>
        </w:trPr>
        <w:tc>
          <w:tcPr>
            <w:tcW w:w="1696" w:type="dxa"/>
            <w:shd w:val="clear" w:color="auto" w:fill="D9D9D9" w:themeFill="background1" w:themeFillShade="D9"/>
            <w:tcPrChange w:id="608" w:author="Nánássy László" w:date="2024-06-06T13:56:00Z">
              <w:tcPr>
                <w:tcW w:w="1440" w:type="dxa"/>
                <w:shd w:val="clear" w:color="auto" w:fill="D9D9D9" w:themeFill="background1" w:themeFillShade="D9"/>
              </w:tcPr>
            </w:tcPrChange>
          </w:tcPr>
          <w:p w14:paraId="3CE84E65" w14:textId="77777777" w:rsidR="00494C84" w:rsidRPr="00D4717D" w:rsidRDefault="00494C84" w:rsidP="000D32AF">
            <w:pPr>
              <w:rPr>
                <w:ins w:id="609" w:author="Nánássy László" w:date="2024-06-06T13:54:00Z"/>
              </w:rPr>
            </w:pPr>
            <w:proofErr w:type="spellStart"/>
            <w:ins w:id="610" w:author="Nánássy László" w:date="2024-06-06T13:54:00Z">
              <w:r>
                <w:t>signature</w:t>
              </w:r>
              <w:proofErr w:type="spellEnd"/>
            </w:ins>
          </w:p>
        </w:tc>
        <w:tc>
          <w:tcPr>
            <w:tcW w:w="851" w:type="dxa"/>
            <w:shd w:val="clear" w:color="auto" w:fill="D9D9D9" w:themeFill="background1" w:themeFillShade="D9"/>
            <w:tcPrChange w:id="611" w:author="Nánássy László" w:date="2024-06-06T13:56:00Z">
              <w:tcPr>
                <w:tcW w:w="765" w:type="dxa"/>
                <w:gridSpan w:val="2"/>
                <w:shd w:val="clear" w:color="auto" w:fill="D9D9D9" w:themeFill="background1" w:themeFillShade="D9"/>
              </w:tcPr>
            </w:tcPrChange>
          </w:tcPr>
          <w:p w14:paraId="37145B26" w14:textId="77777777" w:rsidR="00494C84" w:rsidRPr="00D4717D" w:rsidRDefault="00494C84" w:rsidP="000D32AF">
            <w:pPr>
              <w:jc w:val="center"/>
              <w:rPr>
                <w:ins w:id="612" w:author="Nánássy László" w:date="2024-06-06T13:54:00Z"/>
              </w:rPr>
            </w:pPr>
            <w:proofErr w:type="spellStart"/>
            <w:ins w:id="613" w:author="Nánássy László" w:date="2024-06-06T13:54:00Z">
              <w: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  <w:tcPrChange w:id="614" w:author="Nánássy László" w:date="2024-06-06T13:56:00Z">
              <w:tcPr>
                <w:tcW w:w="1133" w:type="dxa"/>
                <w:gridSpan w:val="2"/>
                <w:shd w:val="clear" w:color="auto" w:fill="D9D9D9" w:themeFill="background1" w:themeFillShade="D9"/>
              </w:tcPr>
            </w:tcPrChange>
          </w:tcPr>
          <w:p w14:paraId="22F98E35" w14:textId="77777777" w:rsidR="00494C84" w:rsidRDefault="00494C84" w:rsidP="000D32AF">
            <w:pPr>
              <w:jc w:val="center"/>
              <w:rPr>
                <w:ins w:id="615" w:author="Nánássy László" w:date="2024-06-06T13:54:00Z"/>
              </w:rPr>
            </w:pPr>
            <w:ins w:id="616" w:author="Nánássy László" w:date="2024-06-06T13:54:00Z">
              <w:r>
                <w:t>igen</w:t>
              </w:r>
            </w:ins>
          </w:p>
        </w:tc>
        <w:tc>
          <w:tcPr>
            <w:tcW w:w="5386" w:type="dxa"/>
            <w:shd w:val="clear" w:color="auto" w:fill="D9D9D9" w:themeFill="background1" w:themeFillShade="D9"/>
            <w:tcPrChange w:id="617" w:author="Nánássy László" w:date="2024-06-06T13:56:00Z">
              <w:tcPr>
                <w:tcW w:w="5729" w:type="dxa"/>
                <w:gridSpan w:val="2"/>
                <w:shd w:val="clear" w:color="auto" w:fill="D9D9D9" w:themeFill="background1" w:themeFillShade="D9"/>
              </w:tcPr>
            </w:tcPrChange>
          </w:tcPr>
          <w:p w14:paraId="147FA912" w14:textId="77777777" w:rsidR="003E625A" w:rsidRDefault="003E625A" w:rsidP="003E625A">
            <w:pPr>
              <w:rPr>
                <w:ins w:id="618" w:author="Nánássy László" w:date="2024-06-06T13:57:00Z"/>
              </w:rPr>
            </w:pPr>
            <w:ins w:id="619" w:author="Nánássy László" w:date="2024-06-06T13:56:00Z">
              <w:r>
                <w:t xml:space="preserve">Bizonylat létrehozás aláírása. </w:t>
              </w:r>
            </w:ins>
          </w:p>
          <w:p w14:paraId="7E3C5334" w14:textId="3A883FE2" w:rsidR="003E625A" w:rsidRDefault="003E625A" w:rsidP="003E625A">
            <w:pPr>
              <w:rPr>
                <w:ins w:id="620" w:author="Nánássy László" w:date="2024-06-06T13:56:00Z"/>
              </w:rPr>
            </w:pPr>
            <w:ins w:id="621" w:author="Nánássy László" w:date="2024-06-06T13:57:00Z">
              <w:r>
                <w:t>Az a</w:t>
              </w:r>
            </w:ins>
            <w:ins w:id="622" w:author="Nánássy László" w:date="2024-06-06T13:56:00Z">
              <w:r>
                <w:t>láírás képzése:</w:t>
              </w:r>
            </w:ins>
          </w:p>
          <w:p w14:paraId="1461272B" w14:textId="3E665DF5" w:rsidR="00494C84" w:rsidRPr="00D4717D" w:rsidRDefault="003E625A" w:rsidP="003E625A">
            <w:pPr>
              <w:rPr>
                <w:ins w:id="623" w:author="Nánássy László" w:date="2024-06-06T13:54:00Z"/>
              </w:rPr>
            </w:pPr>
            <w:ins w:id="624" w:author="Nánássy László" w:date="2024-06-06T13:56:00Z">
              <w:r>
                <w:t>SHA2-</w:t>
              </w:r>
            </w:ins>
            <w:ins w:id="625" w:author="Nánássy László" w:date="2024-06-06T13:59:00Z">
              <w:r w:rsidR="00400B52">
                <w:t>256</w:t>
              </w:r>
            </w:ins>
            <w:ins w:id="626" w:author="Nánássy László" w:date="2024-06-06T13:56:00Z">
              <w:r>
                <w:t xml:space="preserve"> (</w:t>
              </w:r>
              <w:proofErr w:type="spellStart"/>
              <w:r>
                <w:t>messageId</w:t>
              </w:r>
              <w:proofErr w:type="spellEnd"/>
              <w:r>
                <w:t xml:space="preserve"> + </w:t>
              </w:r>
              <w:proofErr w:type="spellStart"/>
              <w:r>
                <w:t>timestamp</w:t>
              </w:r>
              <w:proofErr w:type="spellEnd"/>
              <w:r>
                <w:t xml:space="preserve"> + </w:t>
              </w:r>
              <w:proofErr w:type="spellStart"/>
              <w:r>
                <w:t>documentFileId</w:t>
              </w:r>
              <w:proofErr w:type="spellEnd"/>
              <w:r>
                <w:t xml:space="preserve"> + </w:t>
              </w:r>
              <w:proofErr w:type="spellStart"/>
              <w:r>
                <w:t>signatureKey</w:t>
              </w:r>
              <w:proofErr w:type="spellEnd"/>
              <w:r>
                <w:t>)</w:t>
              </w:r>
            </w:ins>
          </w:p>
        </w:tc>
      </w:tr>
      <w:tr w:rsidR="0022364D" w14:paraId="50DEB809" w14:textId="77777777" w:rsidTr="003E625A">
        <w:trPr>
          <w:ins w:id="627" w:author="Nánássy László" w:date="2024-06-06T13:57:00Z"/>
        </w:trPr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pPr>
              <w:rPr>
                <w:ins w:id="628" w:author="Nánássy László" w:date="2024-06-06T13:57:00Z"/>
              </w:rPr>
            </w:pPr>
            <w:proofErr w:type="spellStart"/>
            <w:ins w:id="629" w:author="Nánássy László" w:date="2024-06-06T13:57:00Z">
              <w:r w:rsidRPr="0022364D">
                <w:t>attachments</w:t>
              </w:r>
              <w:proofErr w:type="spellEnd"/>
            </w:ins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  <w:rPr>
                <w:ins w:id="630" w:author="Nánássy László" w:date="2024-06-06T13:57:00Z"/>
              </w:rPr>
            </w:pPr>
            <w:proofErr w:type="spellStart"/>
            <w:proofErr w:type="gramStart"/>
            <w:ins w:id="631" w:author="Nánássy László" w:date="2024-06-06T13:58:00Z">
              <w:r w:rsidRPr="0022364D">
                <w:t>Attachment</w:t>
              </w:r>
              <w:proofErr w:type="spellEnd"/>
              <w:r w:rsidRPr="0022364D">
                <w:t xml:space="preserve"> </w:t>
              </w:r>
              <w:r>
                <w:t xml:space="preserve"> </w:t>
              </w:r>
            </w:ins>
            <w:proofErr w:type="spellStart"/>
            <w:ins w:id="632" w:author="Nánássy László" w:date="2024-06-06T13:57:00Z">
              <w:r>
                <w:t>array</w:t>
              </w:r>
              <w:proofErr w:type="spellEnd"/>
              <w:proofErr w:type="gramEnd"/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  <w:rPr>
                <w:ins w:id="633" w:author="Nánássy László" w:date="2024-06-06T13:57:00Z"/>
              </w:rPr>
            </w:pPr>
            <w:ins w:id="634" w:author="Nánássy László" w:date="2024-06-06T13:57:00Z">
              <w:r>
                <w:t>nem</w:t>
              </w:r>
            </w:ins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pPr>
              <w:rPr>
                <w:ins w:id="635" w:author="Nánássy László" w:date="2024-06-06T13:57:00Z"/>
              </w:rPr>
            </w:pPr>
            <w:ins w:id="636" w:author="Nánássy László" w:date="2024-06-06T13:58:00Z">
              <w:r>
                <w:t>A bizonylat csatolmányainak adatai</w:t>
              </w:r>
            </w:ins>
          </w:p>
        </w:tc>
      </w:tr>
    </w:tbl>
    <w:p w14:paraId="193AA14E" w14:textId="7795F4EB" w:rsidR="00494C84" w:rsidRDefault="00494C84" w:rsidP="003D3372">
      <w:pPr>
        <w:rPr>
          <w:ins w:id="637" w:author="Nánássy László" w:date="2024-06-10T10:42:00Z"/>
        </w:rPr>
      </w:pPr>
    </w:p>
    <w:p w14:paraId="26FB96D1" w14:textId="77777777" w:rsidR="005A0152" w:rsidRDefault="005A0152" w:rsidP="005A0152">
      <w:pPr>
        <w:rPr>
          <w:ins w:id="638" w:author="Nánássy László" w:date="2024-06-10T10:42:00Z"/>
        </w:rPr>
      </w:pPr>
      <w:ins w:id="639" w:author="Nánássy László" w:date="2024-06-10T10:42:00Z">
        <w:r>
          <w:t>Tájékoztatásként a használt, de az interfészen nem előírt minták:</w:t>
        </w:r>
      </w:ins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  <w:tblGridChange w:id="640">
          <w:tblGrid>
            <w:gridCol w:w="1418"/>
            <w:gridCol w:w="283"/>
            <w:gridCol w:w="880"/>
            <w:gridCol w:w="2665"/>
            <w:gridCol w:w="1560"/>
            <w:gridCol w:w="282"/>
            <w:gridCol w:w="1417"/>
          </w:tblGrid>
        </w:tblGridChange>
      </w:tblGrid>
      <w:tr w:rsidR="005A0152" w14:paraId="5A438E51" w14:textId="77777777" w:rsidTr="005A0152">
        <w:trPr>
          <w:ins w:id="641" w:author="Nánássy László" w:date="2024-06-10T10:42:00Z"/>
        </w:trPr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ins w:id="642" w:author="Nánássy László" w:date="2024-06-10T10:42:00Z"/>
                <w:b/>
                <w:bCs/>
              </w:rPr>
            </w:pPr>
            <w:ins w:id="643" w:author="Nánássy László" w:date="2024-06-10T10:42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ins w:id="644" w:author="Nánássy László" w:date="2024-06-10T10:42:00Z"/>
                <w:b/>
                <w:bCs/>
              </w:rPr>
            </w:pPr>
            <w:ins w:id="645" w:author="Nánássy László" w:date="2024-06-10T10:42:00Z">
              <w:r>
                <w:rPr>
                  <w:b/>
                  <w:bCs/>
                </w:rPr>
                <w:t>hossz</w:t>
              </w:r>
            </w:ins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ins w:id="646" w:author="Nánássy László" w:date="2024-06-10T10:42:00Z"/>
                <w:b/>
                <w:bCs/>
              </w:rPr>
            </w:pPr>
            <w:ins w:id="647" w:author="Nánássy László" w:date="2024-06-10T10:42:00Z">
              <w:r>
                <w:rPr>
                  <w:b/>
                  <w:bCs/>
                </w:rPr>
                <w:t>minta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ins w:id="648" w:author="Nánássy László" w:date="2024-06-10T10:42:00Z"/>
                <w:b/>
                <w:bCs/>
              </w:rPr>
            </w:pPr>
            <w:ins w:id="649" w:author="Nánássy László" w:date="2024-06-10T10:42:00Z">
              <w:r>
                <w:rPr>
                  <w:b/>
                  <w:bCs/>
                </w:rPr>
                <w:t>alapérték</w:t>
              </w:r>
            </w:ins>
          </w:p>
        </w:tc>
      </w:tr>
      <w:tr w:rsidR="005A0152" w14:paraId="64439824" w14:textId="77777777" w:rsidTr="005A0152">
        <w:trPr>
          <w:ins w:id="650" w:author="Nánássy László" w:date="2024-06-10T10:42:00Z"/>
        </w:trPr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pPr>
              <w:rPr>
                <w:ins w:id="651" w:author="Nánássy László" w:date="2024-06-10T10:42:00Z"/>
              </w:rPr>
            </w:pPr>
            <w:proofErr w:type="spellStart"/>
            <w:ins w:id="652" w:author="Nánássy László" w:date="2024-06-10T10:42:00Z">
              <w:r w:rsidRPr="0030097C">
                <w:t>documentFileId</w:t>
              </w:r>
              <w:proofErr w:type="spellEnd"/>
            </w:ins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  <w:rPr>
                <w:ins w:id="653" w:author="Nánássy László" w:date="2024-06-10T10:42:00Z"/>
              </w:rPr>
            </w:pPr>
            <w:ins w:id="654" w:author="Nánássy László" w:date="2024-06-10T10:42:00Z">
              <w:r>
                <w:t>36</w:t>
              </w:r>
            </w:ins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  <w:rPr>
                <w:ins w:id="655" w:author="Nánássy László" w:date="2024-06-10T10:42:00Z"/>
              </w:rPr>
            </w:pPr>
            <w:ins w:id="656" w:author="Nánássy László" w:date="2024-06-10T10:42:00Z">
              <w:r w:rsidRPr="000437E4">
                <w:t>[0-9a-fA-F]{</w:t>
              </w:r>
              <w:proofErr w:type="gramStart"/>
              <w:r w:rsidRPr="000437E4">
                <w:t>8}-(</w:t>
              </w:r>
              <w:proofErr w:type="gramEnd"/>
              <w:r w:rsidRPr="000437E4">
                <w:t>[0-9a-fA-F]{4}-){3}[0-9a-fA-F]{12}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  <w:rPr>
                <w:ins w:id="657" w:author="Nánássy László" w:date="2024-06-10T10:42:00Z"/>
              </w:rPr>
            </w:pPr>
            <w:ins w:id="658" w:author="Nánássy László" w:date="2024-06-10T10:42:00Z">
              <w:r>
                <w:t>-</w:t>
              </w:r>
            </w:ins>
          </w:p>
        </w:tc>
      </w:tr>
      <w:tr w:rsidR="005A0152" w14:paraId="70EC3766" w14:textId="77777777" w:rsidTr="005A0152">
        <w:tblPrEx>
          <w:tblW w:w="8505" w:type="dxa"/>
          <w:tblInd w:w="-5" w:type="dxa"/>
          <w:shd w:val="clear" w:color="auto" w:fill="D9D9D9" w:themeFill="background1" w:themeFillShade="D9"/>
          <w:tblPrExChange w:id="659" w:author="Nánássy László" w:date="2024-06-10T10:47:00Z">
            <w:tblPrEx>
              <w:tblW w:w="6806" w:type="dxa"/>
              <w:tblInd w:w="-5" w:type="dxa"/>
              <w:shd w:val="clear" w:color="auto" w:fill="D9D9D9" w:themeFill="background1" w:themeFillShade="D9"/>
            </w:tblPrEx>
          </w:tblPrExChange>
        </w:tblPrEx>
        <w:trPr>
          <w:ins w:id="660" w:author="Nánássy László" w:date="2024-06-10T10:42:00Z"/>
          <w:trPrChange w:id="661" w:author="Nánássy László" w:date="2024-06-10T10:47:00Z">
            <w:trPr>
              <w:gridAfter w:val="0"/>
            </w:trPr>
          </w:trPrChange>
        </w:trPr>
        <w:tc>
          <w:tcPr>
            <w:tcW w:w="1701" w:type="dxa"/>
            <w:shd w:val="clear" w:color="auto" w:fill="D9D9D9" w:themeFill="background1" w:themeFillShade="D9"/>
            <w:tcPrChange w:id="662" w:author="Nánássy László" w:date="2024-06-10T10:47:00Z">
              <w:tcPr>
                <w:tcW w:w="1418" w:type="dxa"/>
                <w:shd w:val="clear" w:color="auto" w:fill="D9D9D9" w:themeFill="background1" w:themeFillShade="D9"/>
              </w:tcPr>
            </w:tcPrChange>
          </w:tcPr>
          <w:p w14:paraId="48F5F930" w14:textId="49454435" w:rsidR="005A0152" w:rsidRPr="0030097C" w:rsidRDefault="005A0152" w:rsidP="005A0152">
            <w:pPr>
              <w:rPr>
                <w:ins w:id="663" w:author="Nánássy László" w:date="2024-06-10T10:42:00Z"/>
              </w:rPr>
            </w:pPr>
            <w:proofErr w:type="spellStart"/>
            <w:ins w:id="664" w:author="Nánássy László" w:date="2024-06-10T10:46:00Z">
              <w:r>
                <w:t>signature</w:t>
              </w:r>
            </w:ins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  <w:tcPrChange w:id="665" w:author="Nánássy László" w:date="2024-06-10T10:47:00Z">
              <w:tcPr>
                <w:tcW w:w="1163" w:type="dxa"/>
                <w:gridSpan w:val="2"/>
                <w:shd w:val="clear" w:color="auto" w:fill="D9D9D9" w:themeFill="background1" w:themeFillShade="D9"/>
              </w:tcPr>
            </w:tcPrChange>
          </w:tcPr>
          <w:p w14:paraId="1F657B42" w14:textId="01567C53" w:rsidR="005A0152" w:rsidRDefault="005A0152" w:rsidP="005A0152">
            <w:pPr>
              <w:jc w:val="center"/>
              <w:rPr>
                <w:ins w:id="666" w:author="Nánássy László" w:date="2024-06-10T10:42:00Z"/>
              </w:rPr>
            </w:pPr>
            <w:ins w:id="667" w:author="Nánássy László" w:date="2024-06-10T10:46:00Z">
              <w:r>
                <w:t>44-64</w:t>
              </w:r>
            </w:ins>
          </w:p>
        </w:tc>
        <w:tc>
          <w:tcPr>
            <w:tcW w:w="4507" w:type="dxa"/>
            <w:shd w:val="clear" w:color="auto" w:fill="D9D9D9" w:themeFill="background1" w:themeFillShade="D9"/>
            <w:tcPrChange w:id="668" w:author="Nánássy László" w:date="2024-06-10T10:47:00Z">
              <w:tcPr>
                <w:tcW w:w="2665" w:type="dxa"/>
                <w:shd w:val="clear" w:color="auto" w:fill="D9D9D9" w:themeFill="background1" w:themeFillShade="D9"/>
              </w:tcPr>
            </w:tcPrChange>
          </w:tcPr>
          <w:p w14:paraId="13365E22" w14:textId="6DEC322C" w:rsidR="005A0152" w:rsidRPr="000437E4" w:rsidRDefault="005A0152" w:rsidP="005A0152">
            <w:pPr>
              <w:jc w:val="center"/>
              <w:rPr>
                <w:ins w:id="669" w:author="Nánássy László" w:date="2024-06-10T10:42:00Z"/>
              </w:rPr>
            </w:pPr>
            <w:ins w:id="670" w:author="Nánássy László" w:date="2024-06-10T10:46:00Z">
              <w:r w:rsidRPr="001C1E43">
                <w:t>[0-9a-fA-</w:t>
              </w:r>
              <w:proofErr w:type="gramStart"/>
              <w:r w:rsidRPr="001C1E43">
                <w:t>F]{</w:t>
              </w:r>
              <w:proofErr w:type="gramEnd"/>
              <w:r>
                <w:t>44-64}</w:t>
              </w:r>
            </w:ins>
          </w:p>
        </w:tc>
        <w:tc>
          <w:tcPr>
            <w:tcW w:w="1417" w:type="dxa"/>
            <w:shd w:val="clear" w:color="auto" w:fill="D9D9D9" w:themeFill="background1" w:themeFillShade="D9"/>
            <w:tcPrChange w:id="671" w:author="Nánássy László" w:date="2024-06-10T10:47:00Z">
              <w:tcPr>
                <w:tcW w:w="1560" w:type="dxa"/>
                <w:shd w:val="clear" w:color="auto" w:fill="D9D9D9" w:themeFill="background1" w:themeFillShade="D9"/>
              </w:tcPr>
            </w:tcPrChange>
          </w:tcPr>
          <w:p w14:paraId="27C5F8F3" w14:textId="194DC0C4" w:rsidR="005A0152" w:rsidRDefault="005A0152" w:rsidP="005A0152">
            <w:pPr>
              <w:jc w:val="center"/>
              <w:rPr>
                <w:ins w:id="672" w:author="Nánássy László" w:date="2024-06-10T10:42:00Z"/>
              </w:rPr>
            </w:pPr>
            <w:ins w:id="673" w:author="Nánássy László" w:date="2024-06-10T10:46:00Z">
              <w:r>
                <w:t>-</w:t>
              </w:r>
            </w:ins>
          </w:p>
        </w:tc>
      </w:tr>
    </w:tbl>
    <w:p w14:paraId="4EE1D414" w14:textId="77777777" w:rsidR="005A0152" w:rsidDel="00E50E06" w:rsidRDefault="005A0152" w:rsidP="003D3372">
      <w:pPr>
        <w:rPr>
          <w:del w:id="674" w:author="Nánássy László" w:date="2024-06-10T10:47:00Z"/>
        </w:rPr>
      </w:pPr>
    </w:p>
    <w:p w14:paraId="6CE3E26C" w14:textId="26F728BA" w:rsidR="00365919" w:rsidRDefault="00365919" w:rsidP="003D3372">
      <w:del w:id="675" w:author="Nánássy László" w:date="2024-06-10T10:47:00Z">
        <w:r w:rsidDel="00E50E06">
          <w:rPr>
            <w:noProof/>
          </w:rPr>
          <w:drawing>
            <wp:inline distT="0" distB="0" distL="0" distR="0" wp14:anchorId="681F741E" wp14:editId="72E2277B">
              <wp:extent cx="5762625" cy="1787525"/>
              <wp:effectExtent l="0" t="0" r="9525" b="3175"/>
              <wp:docPr id="982547313" name="Kép 1" descr="A képen szöveg, képernyőkép, Betűtípus, szoftver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2547313" name="Kép 1" descr="A képen szöveg, képernyőkép, Betűtípus, szoftver látható&#10;&#10;Automatikusan generált leírás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78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7C430691" w:rsidR="00C912E9" w:rsidRDefault="00B5588F" w:rsidP="003D3372">
      <w:r>
        <w:rPr>
          <w:noProof/>
        </w:rPr>
        <w:lastRenderedPageBreak/>
        <w:drawing>
          <wp:inline distT="0" distB="0" distL="0" distR="0" wp14:anchorId="325FDF83" wp14:editId="7C79E2D7">
            <wp:extent cx="5762625" cy="880745"/>
            <wp:effectExtent l="0" t="0" r="9525" b="0"/>
            <wp:docPr id="20407295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9558" name="Kép 1" descr="A képen szöveg, képernyőkép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pPr>
        <w:rPr>
          <w:ins w:id="676" w:author="Nánássy László" w:date="2024-06-10T10:48:00Z"/>
        </w:rPr>
      </w:pPr>
      <w:ins w:id="677" w:author="Nánássy László" w:date="2024-06-10T10:48:00Z">
        <w:r>
          <w:t>A</w:t>
        </w:r>
        <w:r>
          <w:t xml:space="preserve"> </w:t>
        </w:r>
        <w:proofErr w:type="spellStart"/>
        <w:r>
          <w:t>CreateDocument</w:t>
        </w:r>
        <w:r w:rsidRPr="00B30389">
          <w:t>Re</w:t>
        </w:r>
        <w:r>
          <w:t>sponse</w:t>
        </w:r>
        <w:r w:rsidRPr="00B30389">
          <w:t>Type</w:t>
        </w:r>
        <w:proofErr w:type="spellEnd"/>
        <w:r>
          <w:t xml:space="preserve"> attribútumai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rPr>
          <w:ins w:id="678" w:author="Nánássy László" w:date="2024-06-10T10:48:00Z"/>
        </w:trPr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ins w:id="679" w:author="Nánássy László" w:date="2024-06-10T10:48:00Z"/>
                <w:b/>
                <w:bCs/>
              </w:rPr>
            </w:pPr>
            <w:ins w:id="680" w:author="Nánássy László" w:date="2024-06-10T10:48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ins w:id="681" w:author="Nánássy László" w:date="2024-06-10T10:48:00Z"/>
                <w:b/>
                <w:bCs/>
              </w:rPr>
            </w:pPr>
            <w:ins w:id="682" w:author="Nánássy László" w:date="2024-06-10T10:48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ins w:id="683" w:author="Nánássy László" w:date="2024-06-10T10:48:00Z"/>
                <w:b/>
                <w:bCs/>
              </w:rPr>
            </w:pPr>
            <w:ins w:id="684" w:author="Nánássy László" w:date="2024-06-10T10:48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ins w:id="685" w:author="Nánássy László" w:date="2024-06-10T10:48:00Z"/>
                <w:b/>
                <w:bCs/>
              </w:rPr>
            </w:pPr>
            <w:ins w:id="686" w:author="Nánássy László" w:date="2024-06-10T10:48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5C6A4A" w14:paraId="647B1581" w14:textId="77777777" w:rsidTr="0030097C">
        <w:trPr>
          <w:ins w:id="687" w:author="Nánássy László" w:date="2024-06-10T10:48:00Z"/>
        </w:trPr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5C6A4A" w:rsidRPr="000D6741" w:rsidRDefault="005C6A4A" w:rsidP="0030097C">
            <w:pPr>
              <w:rPr>
                <w:ins w:id="688" w:author="Nánássy László" w:date="2024-06-10T10:48:00Z"/>
              </w:rPr>
            </w:pPr>
            <w:proofErr w:type="spellStart"/>
            <w:ins w:id="689" w:author="Nánássy László" w:date="2024-06-10T10:48:00Z">
              <w:r>
                <w:t>resultCode</w:t>
              </w:r>
              <w:proofErr w:type="spellEnd"/>
            </w:ins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5C6A4A" w:rsidRDefault="005C6A4A" w:rsidP="0030097C">
            <w:pPr>
              <w:jc w:val="center"/>
              <w:rPr>
                <w:ins w:id="690" w:author="Nánássy László" w:date="2024-06-10T10:48:00Z"/>
              </w:rPr>
            </w:pPr>
            <w:proofErr w:type="spellStart"/>
            <w:ins w:id="691" w:author="Nánássy László" w:date="2024-06-10T10:50:00Z">
              <w:r>
                <w:t>CreateDocument</w:t>
              </w:r>
            </w:ins>
            <w:ins w:id="692" w:author="Nánássy László" w:date="2024-06-10T10:48:00Z">
              <w:r>
                <w:t>Result</w:t>
              </w:r>
              <w:proofErr w:type="spellEnd"/>
            </w:ins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5C6A4A" w:rsidRDefault="005C6A4A" w:rsidP="0030097C">
            <w:pPr>
              <w:jc w:val="center"/>
              <w:rPr>
                <w:ins w:id="693" w:author="Nánássy László" w:date="2024-06-10T10:48:00Z"/>
              </w:rPr>
            </w:pPr>
            <w:ins w:id="694" w:author="Nánássy László" w:date="2024-06-10T10:48:00Z">
              <w:r>
                <w:t>igen</w:t>
              </w:r>
            </w:ins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5C6A4A" w:rsidRDefault="005C6A4A" w:rsidP="0030097C">
            <w:pPr>
              <w:rPr>
                <w:ins w:id="695" w:author="Nánássy László" w:date="2024-06-10T10:48:00Z"/>
              </w:rPr>
            </w:pPr>
            <w:ins w:id="696" w:author="Nánássy László" w:date="2024-06-10T10:48:00Z">
              <w:r>
                <w:t>Válaszkód</w:t>
              </w:r>
            </w:ins>
          </w:p>
        </w:tc>
      </w:tr>
      <w:tr w:rsidR="005C6A4A" w14:paraId="19FC41EC" w14:textId="77777777" w:rsidTr="0030097C">
        <w:trPr>
          <w:ins w:id="697" w:author="Nánássy László" w:date="2024-06-10T10:48:00Z"/>
        </w:trPr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5C6A4A" w:rsidRDefault="005C6A4A" w:rsidP="0030097C">
            <w:pPr>
              <w:rPr>
                <w:ins w:id="698" w:author="Nánássy László" w:date="2024-06-10T10:48:00Z"/>
              </w:rPr>
            </w:pPr>
            <w:proofErr w:type="spellStart"/>
            <w:ins w:id="699" w:author="Nánássy László" w:date="2024-06-10T10:48:00Z">
              <w:r>
                <w:t>resultMessage</w:t>
              </w:r>
              <w:proofErr w:type="spellEnd"/>
            </w:ins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5C6A4A" w:rsidRDefault="005C6A4A" w:rsidP="0030097C">
            <w:pPr>
              <w:jc w:val="center"/>
              <w:rPr>
                <w:ins w:id="700" w:author="Nánássy László" w:date="2024-06-10T10:48:00Z"/>
              </w:rPr>
            </w:pPr>
            <w:proofErr w:type="spellStart"/>
            <w:ins w:id="701" w:author="Nánássy László" w:date="2024-06-10T10:48:00Z">
              <w:r>
                <w:t>string</w:t>
              </w:r>
              <w:proofErr w:type="spellEnd"/>
            </w:ins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77777777" w:rsidR="005C6A4A" w:rsidRDefault="005C6A4A" w:rsidP="0030097C">
            <w:pPr>
              <w:jc w:val="center"/>
              <w:rPr>
                <w:ins w:id="702" w:author="Nánássy László" w:date="2024-06-10T10:48:00Z"/>
              </w:rPr>
            </w:pPr>
            <w:ins w:id="703" w:author="Nánássy László" w:date="2024-06-10T10:48:00Z">
              <w:r>
                <w:t>igen</w:t>
              </w:r>
            </w:ins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5C6A4A" w:rsidRDefault="005C6A4A" w:rsidP="0030097C">
            <w:pPr>
              <w:rPr>
                <w:ins w:id="704" w:author="Nánássy László" w:date="2024-06-10T10:48:00Z"/>
              </w:rPr>
            </w:pPr>
            <w:ins w:id="705" w:author="Nánássy László" w:date="2024-06-10T10:48:00Z">
              <w:r>
                <w:t>Válaszüzenet</w:t>
              </w:r>
            </w:ins>
          </w:p>
        </w:tc>
      </w:tr>
    </w:tbl>
    <w:p w14:paraId="45561B9D" w14:textId="77777777" w:rsidR="00AF519C" w:rsidRDefault="00AF519C" w:rsidP="003D3372"/>
    <w:p w14:paraId="4FBB8AAC" w14:textId="1B060CB6" w:rsidR="00C912E9" w:rsidRPr="00432177" w:rsidDel="00E50E06" w:rsidRDefault="00C912E9" w:rsidP="003D3372">
      <w:pPr>
        <w:rPr>
          <w:del w:id="706" w:author="Nánássy László" w:date="2024-06-10T10:47:00Z"/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ins w:id="707" w:author="Nánássy László" w:date="2024-06-10T10:47:00Z">
        <w:r w:rsidR="00E50E06" w:rsidRPr="00432177" w:rsidDel="00E50E06">
          <w:rPr>
            <w:b/>
            <w:bCs/>
            <w:u w:val="single"/>
          </w:rPr>
          <w:t xml:space="preserve"> </w:t>
        </w:r>
      </w:ins>
    </w:p>
    <w:p w14:paraId="69F6E726" w14:textId="6170249E" w:rsidR="00C912E9" w:rsidRDefault="00F11165" w:rsidP="003D3372">
      <w:del w:id="708" w:author="Nánássy László" w:date="2024-06-10T10:47:00Z">
        <w:r w:rsidDel="00E50E06">
          <w:rPr>
            <w:noProof/>
          </w:rPr>
          <w:drawing>
            <wp:inline distT="0" distB="0" distL="0" distR="0" wp14:anchorId="5B4FEA0B" wp14:editId="2639A08F">
              <wp:extent cx="2323799" cy="2293620"/>
              <wp:effectExtent l="0" t="0" r="635" b="0"/>
              <wp:docPr id="1424775166" name="Kép 1" descr="A képen szöveg, képernyőkép, Betűtípus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4775166" name="Kép 1" descr="A képen szöveg, képernyőkép, Betűtípus, szám látható&#10;&#10;Automatikusan generált leírás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8601" cy="22983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16D6BB35" w:rsidR="002843BE" w:rsidRPr="0019127B" w:rsidRDefault="002843BE" w:rsidP="00BB7F61">
            <w:r>
              <w:t>A bizonylat létrehozása a validációval sikeresen megtörtént.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 xml:space="preserve">A megadott </w:t>
            </w:r>
            <w:proofErr w:type="spellStart"/>
            <w:r>
              <w:t>fájltárolóbeli</w:t>
            </w:r>
            <w:proofErr w:type="spellEnd"/>
            <w:r>
              <w:t xml:space="preserve">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709" w:name="_Toc168915511"/>
      <w:r>
        <w:rPr>
          <w:i/>
          <w:iCs/>
          <w:sz w:val="24"/>
          <w:szCs w:val="24"/>
        </w:rPr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709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proofErr w:type="spellStart"/>
            <w:r>
              <w:t>updateDocument</w:t>
            </w:r>
            <w:proofErr w:type="spellEnd"/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4B6B1C98" w:rsidR="002506E9" w:rsidRPr="00D42669" w:rsidRDefault="00000000" w:rsidP="00BB7F61">
            <w:hyperlink r:id="rId21" w:anchor="/DocumentService/updateDocument" w:history="1">
              <w:r w:rsidR="002506E9" w:rsidRPr="00CF31A8">
                <w:rPr>
                  <w:rStyle w:val="Hiperhivatkozs"/>
                </w:rPr>
                <w:t>https://app.swaggerhub.com/apis/NANASSYLASZLO/nav-m2m_document/1.0#/DocumentService/updateDocument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  <w:tblPrChange w:id="710" w:author="Nánássy László" w:date="2024-06-10T12:19:00Z">
          <w:tblPr>
            <w:tblStyle w:val="Rcsostblzat"/>
            <w:tblW w:w="0" w:type="auto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1555"/>
        <w:gridCol w:w="2976"/>
        <w:gridCol w:w="993"/>
        <w:gridCol w:w="1134"/>
        <w:gridCol w:w="2407"/>
        <w:tblGridChange w:id="711">
          <w:tblGrid>
            <w:gridCol w:w="2526"/>
            <w:gridCol w:w="2973"/>
            <w:gridCol w:w="911"/>
            <w:gridCol w:w="2655"/>
            <w:gridCol w:w="2655"/>
          </w:tblGrid>
        </w:tblGridChange>
      </w:tblGrid>
      <w:tr w:rsidR="00A85B74" w14:paraId="74418222" w14:textId="77777777" w:rsidTr="00A85B74">
        <w:tc>
          <w:tcPr>
            <w:tcW w:w="1555" w:type="dxa"/>
            <w:shd w:val="clear" w:color="auto" w:fill="D9D9D9" w:themeFill="background1" w:themeFillShade="D9"/>
            <w:tcPrChange w:id="712" w:author="Nánássy László" w:date="2024-06-10T12:19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  <w:tcPrChange w:id="713" w:author="Nánássy László" w:date="2024-06-10T12:19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  <w:tcPrChange w:id="714" w:author="Nánássy László" w:date="2024-06-10T12:19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  <w:tcPrChange w:id="715" w:author="Nánássy László" w:date="2024-06-10T12:19:00Z">
              <w:tcPr>
                <w:tcW w:w="2655" w:type="dxa"/>
                <w:shd w:val="clear" w:color="auto" w:fill="D9D9D9" w:themeFill="background1" w:themeFillShade="D9"/>
              </w:tcPr>
            </w:tcPrChange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ins w:id="716" w:author="Nánássy László" w:date="2024-06-10T12:18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2407" w:type="dxa"/>
            <w:shd w:val="clear" w:color="auto" w:fill="D9D9D9" w:themeFill="background1" w:themeFillShade="D9"/>
            <w:tcPrChange w:id="717" w:author="Nánássy László" w:date="2024-06-10T12:19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68E89443" w14:textId="77777777" w:rsidTr="00A85B74">
        <w:tc>
          <w:tcPr>
            <w:tcW w:w="1555" w:type="dxa"/>
            <w:shd w:val="clear" w:color="auto" w:fill="D9D9D9" w:themeFill="background1" w:themeFillShade="D9"/>
            <w:tcPrChange w:id="718" w:author="Nánássy László" w:date="2024-06-10T12:19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102A4D2A" w14:textId="00DFF040" w:rsidR="00A85B74" w:rsidRPr="00D4717D" w:rsidRDefault="00A85B74" w:rsidP="00BB7F61">
            <w:del w:id="719" w:author="Nánássy László" w:date="2024-06-10T11:14:00Z">
              <w:r w:rsidRPr="00D4717D" w:rsidDel="00762863">
                <w:delText>auth</w:delText>
              </w:r>
              <w:r w:rsidDel="00762863">
                <w:delText>T</w:delText>
              </w:r>
              <w:r w:rsidRPr="00D4717D" w:rsidDel="00762863">
                <w:delText>oken</w:delText>
              </w:r>
            </w:del>
            <w:proofErr w:type="spellStart"/>
            <w:ins w:id="720" w:author="Nánássy László" w:date="2024-06-10T11:14:00Z">
              <w:r>
                <w:t>Authorization</w:t>
              </w:r>
            </w:ins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  <w:tcPrChange w:id="721" w:author="Nánássy László" w:date="2024-06-10T12:19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41DEECA5" w14:textId="77777777" w:rsidR="00A85B74" w:rsidRPr="00D4717D" w:rsidRDefault="00A85B74" w:rsidP="00D9790B">
            <w:pPr>
              <w:jc w:val="center"/>
              <w:pPrChange w:id="722" w:author="Nánássy László" w:date="2024-06-10T11:15:00Z">
                <w:pPr/>
              </w:pPrChange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  <w:tcPrChange w:id="723" w:author="Nánássy László" w:date="2024-06-10T12:19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20294C1C" w14:textId="77777777" w:rsidR="00A85B74" w:rsidRPr="00D4717D" w:rsidRDefault="00A85B74" w:rsidP="00BB7F61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724" w:author="Nánássy László" w:date="2024-06-10T12:19:00Z">
              <w:tcPr>
                <w:tcW w:w="2655" w:type="dxa"/>
                <w:shd w:val="clear" w:color="auto" w:fill="D9D9D9" w:themeFill="background1" w:themeFillShade="D9"/>
              </w:tcPr>
            </w:tcPrChange>
          </w:tcPr>
          <w:p w14:paraId="651C87E8" w14:textId="5B652D07" w:rsidR="00A85B74" w:rsidRPr="00D4717D" w:rsidRDefault="00A85B74" w:rsidP="00A85B74">
            <w:pPr>
              <w:jc w:val="center"/>
              <w:pPrChange w:id="725" w:author="Nánássy László" w:date="2024-06-10T12:19:00Z">
                <w:pPr/>
              </w:pPrChange>
            </w:pPr>
            <w:ins w:id="726" w:author="Nánássy László" w:date="2024-06-10T12:19:00Z">
              <w:r>
                <w:t>igen</w:t>
              </w:r>
            </w:ins>
          </w:p>
        </w:tc>
        <w:tc>
          <w:tcPr>
            <w:tcW w:w="2407" w:type="dxa"/>
            <w:shd w:val="clear" w:color="auto" w:fill="D9D9D9" w:themeFill="background1" w:themeFillShade="D9"/>
            <w:tcPrChange w:id="727" w:author="Nánássy László" w:date="2024-06-10T12:19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6B59A3AA" w14:textId="3E307C47" w:rsidR="00A85B74" w:rsidRPr="00D4717D" w:rsidRDefault="00A85B74" w:rsidP="00BB7F61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</w:p>
        </w:tc>
      </w:tr>
      <w:tr w:rsidR="00A85B74" w14:paraId="4AF25794" w14:textId="77777777" w:rsidTr="00A85B74">
        <w:tc>
          <w:tcPr>
            <w:tcW w:w="1555" w:type="dxa"/>
            <w:shd w:val="clear" w:color="auto" w:fill="D9D9D9" w:themeFill="background1" w:themeFillShade="D9"/>
            <w:tcPrChange w:id="728" w:author="Nánássy László" w:date="2024-06-10T12:19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3D8CB092" w14:textId="77777777" w:rsidR="00A85B74" w:rsidRPr="00D4717D" w:rsidRDefault="00A85B74" w:rsidP="00BB7F61">
            <w:proofErr w:type="spellStart"/>
            <w:r>
              <w:lastRenderedPageBreak/>
              <w:t>messageId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  <w:tcPrChange w:id="729" w:author="Nánássy László" w:date="2024-06-10T12:19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595EAFE6" w14:textId="77777777" w:rsidR="00A85B74" w:rsidRPr="00D4717D" w:rsidRDefault="00A85B74" w:rsidP="00D9790B">
            <w:pPr>
              <w:jc w:val="center"/>
              <w:pPrChange w:id="730" w:author="Nánássy László" w:date="2024-06-10T11:15:00Z">
                <w:pPr/>
              </w:pPrChange>
            </w:pPr>
            <w:proofErr w:type="spellStart"/>
            <w:r>
              <w:t>string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  <w:tcPrChange w:id="731" w:author="Nánássy László" w:date="2024-06-10T12:19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208EE2BF" w14:textId="77777777" w:rsidR="00A85B74" w:rsidRPr="00D4717D" w:rsidRDefault="00A85B74" w:rsidP="00BB7F61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732" w:author="Nánássy László" w:date="2024-06-10T12:19:00Z">
              <w:tcPr>
                <w:tcW w:w="2655" w:type="dxa"/>
                <w:shd w:val="clear" w:color="auto" w:fill="D9D9D9" w:themeFill="background1" w:themeFillShade="D9"/>
              </w:tcPr>
            </w:tcPrChange>
          </w:tcPr>
          <w:p w14:paraId="3C63B396" w14:textId="723F604B" w:rsidR="00A85B74" w:rsidRDefault="00A85B74" w:rsidP="00A85B74">
            <w:pPr>
              <w:jc w:val="center"/>
              <w:pPrChange w:id="733" w:author="Nánássy László" w:date="2024-06-10T12:19:00Z">
                <w:pPr/>
              </w:pPrChange>
            </w:pPr>
            <w:ins w:id="734" w:author="Nánássy László" w:date="2024-06-10T12:19:00Z">
              <w:r>
                <w:t>igen</w:t>
              </w:r>
            </w:ins>
          </w:p>
        </w:tc>
        <w:tc>
          <w:tcPr>
            <w:tcW w:w="2407" w:type="dxa"/>
            <w:shd w:val="clear" w:color="auto" w:fill="D9D9D9" w:themeFill="background1" w:themeFillShade="D9"/>
            <w:tcPrChange w:id="735" w:author="Nánássy László" w:date="2024-06-10T12:19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249D8B36" w14:textId="1296C080" w:rsidR="00A85B74" w:rsidRPr="00D4717D" w:rsidRDefault="00A85B74" w:rsidP="00BB7F61">
            <w:r>
              <w:t>Üzenet egyedi azonosítója</w:t>
            </w:r>
          </w:p>
        </w:tc>
      </w:tr>
      <w:tr w:rsidR="00A85B74" w14:paraId="0A4B3863" w14:textId="77777777" w:rsidTr="00A85B74">
        <w:tc>
          <w:tcPr>
            <w:tcW w:w="1555" w:type="dxa"/>
            <w:shd w:val="clear" w:color="auto" w:fill="D9D9D9" w:themeFill="background1" w:themeFillShade="D9"/>
            <w:tcPrChange w:id="736" w:author="Nánássy László" w:date="2024-06-10T12:19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4E16B51D" w14:textId="77777777" w:rsidR="00A85B74" w:rsidRDefault="00A85B74" w:rsidP="00BB7F61">
            <w:proofErr w:type="spellStart"/>
            <w:r>
              <w:t>correlationId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  <w:tcPrChange w:id="737" w:author="Nánássy László" w:date="2024-06-10T12:19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582EE609" w14:textId="77777777" w:rsidR="00A85B74" w:rsidRDefault="00A85B74" w:rsidP="00D9790B">
            <w:pPr>
              <w:jc w:val="center"/>
              <w:pPrChange w:id="738" w:author="Nánássy László" w:date="2024-06-10T11:15:00Z">
                <w:pPr/>
              </w:pPrChange>
            </w:pPr>
            <w:proofErr w:type="spellStart"/>
            <w:r>
              <w:t>string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  <w:tcPrChange w:id="739" w:author="Nánássy László" w:date="2024-06-10T12:19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1A3BD292" w14:textId="77777777" w:rsidR="00A85B74" w:rsidRDefault="00A85B74" w:rsidP="00BB7F61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740" w:author="Nánássy László" w:date="2024-06-10T12:19:00Z">
              <w:tcPr>
                <w:tcW w:w="2655" w:type="dxa"/>
                <w:shd w:val="clear" w:color="auto" w:fill="D9D9D9" w:themeFill="background1" w:themeFillShade="D9"/>
              </w:tcPr>
            </w:tcPrChange>
          </w:tcPr>
          <w:p w14:paraId="44CD8078" w14:textId="62C01BDD" w:rsidR="00A85B74" w:rsidRDefault="00A85B74" w:rsidP="00A85B74">
            <w:pPr>
              <w:jc w:val="center"/>
              <w:pPrChange w:id="741" w:author="Nánássy László" w:date="2024-06-10T12:19:00Z">
                <w:pPr/>
              </w:pPrChange>
            </w:pPr>
            <w:ins w:id="742" w:author="Nánássy László" w:date="2024-06-10T12:19:00Z">
              <w:r>
                <w:t>nem</w:t>
              </w:r>
            </w:ins>
          </w:p>
        </w:tc>
        <w:tc>
          <w:tcPr>
            <w:tcW w:w="2407" w:type="dxa"/>
            <w:shd w:val="clear" w:color="auto" w:fill="D9D9D9" w:themeFill="background1" w:themeFillShade="D9"/>
            <w:tcPrChange w:id="743" w:author="Nánássy László" w:date="2024-06-10T12:19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0409E2B7" w14:textId="57ED4719" w:rsidR="00A85B74" w:rsidRDefault="00A85B74" w:rsidP="00BB7F61">
            <w:r>
              <w:t>Kapcsolat azonosító</w:t>
            </w:r>
          </w:p>
        </w:tc>
      </w:tr>
      <w:tr w:rsidR="00A85B74" w14:paraId="50258415" w14:textId="77777777" w:rsidTr="00A85B74">
        <w:tc>
          <w:tcPr>
            <w:tcW w:w="1555" w:type="dxa"/>
            <w:shd w:val="clear" w:color="auto" w:fill="D9D9D9" w:themeFill="background1" w:themeFillShade="D9"/>
            <w:tcPrChange w:id="744" w:author="Nánássy László" w:date="2024-06-10T12:19:00Z">
              <w:tcPr>
                <w:tcW w:w="2694" w:type="dxa"/>
                <w:shd w:val="clear" w:color="auto" w:fill="D9D9D9" w:themeFill="background1" w:themeFillShade="D9"/>
              </w:tcPr>
            </w:tcPrChange>
          </w:tcPr>
          <w:p w14:paraId="02BEE065" w14:textId="77777777" w:rsidR="00A85B74" w:rsidRDefault="00A85B74" w:rsidP="00BB7F61">
            <w:proofErr w:type="spellStart"/>
            <w:r>
              <w:t>requestData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  <w:tcPrChange w:id="745" w:author="Nánássy László" w:date="2024-06-10T12:19:00Z">
              <w:tcPr>
                <w:tcW w:w="1270" w:type="dxa"/>
                <w:shd w:val="clear" w:color="auto" w:fill="D9D9D9" w:themeFill="background1" w:themeFillShade="D9"/>
              </w:tcPr>
            </w:tcPrChange>
          </w:tcPr>
          <w:p w14:paraId="6FB33F88" w14:textId="0D23F76A" w:rsidR="00A85B74" w:rsidRDefault="00A85B74" w:rsidP="00D9790B">
            <w:pPr>
              <w:jc w:val="center"/>
              <w:pPrChange w:id="746" w:author="Nánássy László" w:date="2024-06-10T11:15:00Z">
                <w:pPr/>
              </w:pPrChange>
            </w:pPr>
            <w:proofErr w:type="spellStart"/>
            <w:r>
              <w:t>UpdateDocument</w:t>
            </w:r>
            <w:r w:rsidRPr="00B30389">
              <w:t>RequestType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  <w:tcPrChange w:id="747" w:author="Nánássy László" w:date="2024-06-10T12:19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  <w:tcPrChange w:id="748" w:author="Nánássy László" w:date="2024-06-10T12:19:00Z">
              <w:tcPr>
                <w:tcW w:w="2655" w:type="dxa"/>
                <w:shd w:val="clear" w:color="auto" w:fill="D9D9D9" w:themeFill="background1" w:themeFillShade="D9"/>
              </w:tcPr>
            </w:tcPrChange>
          </w:tcPr>
          <w:p w14:paraId="45BCD583" w14:textId="39CF2F38" w:rsidR="00A85B74" w:rsidRDefault="00A85B74" w:rsidP="00A85B74">
            <w:pPr>
              <w:jc w:val="center"/>
              <w:pPrChange w:id="749" w:author="Nánássy László" w:date="2024-06-10T12:19:00Z">
                <w:pPr/>
              </w:pPrChange>
            </w:pPr>
            <w:ins w:id="750" w:author="Nánássy László" w:date="2024-06-10T12:19:00Z">
              <w:r>
                <w:t>igen</w:t>
              </w:r>
            </w:ins>
          </w:p>
        </w:tc>
        <w:tc>
          <w:tcPr>
            <w:tcW w:w="2407" w:type="dxa"/>
            <w:shd w:val="clear" w:color="auto" w:fill="D9D9D9" w:themeFill="background1" w:themeFillShade="D9"/>
            <w:tcPrChange w:id="751" w:author="Nánássy László" w:date="2024-06-10T12:19:00Z">
              <w:tcPr>
                <w:tcW w:w="4108" w:type="dxa"/>
                <w:shd w:val="clear" w:color="auto" w:fill="D9D9D9" w:themeFill="background1" w:themeFillShade="D9"/>
              </w:tcPr>
            </w:tcPrChange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>
      <w:pPr>
        <w:rPr>
          <w:ins w:id="752" w:author="Nánássy László" w:date="2024-06-10T11:10:00Z"/>
        </w:rPr>
      </w:pPr>
    </w:p>
    <w:p w14:paraId="4F7FD596" w14:textId="0491BE5C" w:rsidR="00052C6D" w:rsidRDefault="00052C6D" w:rsidP="00052C6D">
      <w:pPr>
        <w:rPr>
          <w:ins w:id="753" w:author="Nánássy László" w:date="2024-06-10T11:10:00Z"/>
        </w:rPr>
      </w:pPr>
      <w:ins w:id="754" w:author="Nánássy László" w:date="2024-06-10T11:10:00Z">
        <w:r>
          <w:t>A</w:t>
        </w:r>
        <w:r>
          <w:t>z</w:t>
        </w:r>
        <w:r>
          <w:t xml:space="preserve"> </w:t>
        </w:r>
      </w:ins>
      <w:proofErr w:type="spellStart"/>
      <w:ins w:id="755" w:author="Nánássy László" w:date="2024-06-10T11:11:00Z">
        <w:r>
          <w:t>UpdateDocument</w:t>
        </w:r>
        <w:r w:rsidRPr="00B30389">
          <w:t>RequestType</w:t>
        </w:r>
        <w:proofErr w:type="spellEnd"/>
        <w:r>
          <w:t xml:space="preserve"> </w:t>
        </w:r>
      </w:ins>
      <w:ins w:id="756" w:author="Nánássy László" w:date="2024-06-10T11:10:00Z">
        <w:r>
          <w:t>attribútumai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5"/>
        <w:gridCol w:w="1280"/>
        <w:gridCol w:w="1119"/>
        <w:gridCol w:w="4973"/>
      </w:tblGrid>
      <w:tr w:rsidR="00052C6D" w14:paraId="0EF6B16A" w14:textId="77777777" w:rsidTr="0030097C">
        <w:trPr>
          <w:ins w:id="757" w:author="Nánássy László" w:date="2024-06-10T11:10:00Z"/>
        </w:trPr>
        <w:tc>
          <w:tcPr>
            <w:tcW w:w="1696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ins w:id="758" w:author="Nánássy László" w:date="2024-06-10T11:10:00Z"/>
                <w:b/>
                <w:bCs/>
              </w:rPr>
            </w:pPr>
            <w:ins w:id="759" w:author="Nánássy László" w:date="2024-06-10T11:10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851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ins w:id="760" w:author="Nánássy László" w:date="2024-06-10T11:10:00Z"/>
                <w:b/>
                <w:bCs/>
              </w:rPr>
            </w:pPr>
            <w:ins w:id="761" w:author="Nánássy László" w:date="2024-06-10T11:10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ins w:id="762" w:author="Nánássy László" w:date="2024-06-10T11:10:00Z"/>
                <w:b/>
                <w:bCs/>
              </w:rPr>
            </w:pPr>
            <w:ins w:id="763" w:author="Nánássy László" w:date="2024-06-10T11:10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5386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ins w:id="764" w:author="Nánássy László" w:date="2024-06-10T11:10:00Z"/>
                <w:b/>
                <w:bCs/>
              </w:rPr>
            </w:pPr>
            <w:ins w:id="765" w:author="Nánássy László" w:date="2024-06-10T11:10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052C6D" w14:paraId="449F13DE" w14:textId="77777777" w:rsidTr="0030097C">
        <w:trPr>
          <w:ins w:id="766" w:author="Nánássy László" w:date="2024-06-10T11:10:00Z"/>
        </w:trPr>
        <w:tc>
          <w:tcPr>
            <w:tcW w:w="1696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pPr>
              <w:rPr>
                <w:ins w:id="767" w:author="Nánássy László" w:date="2024-06-10T11:10:00Z"/>
              </w:rPr>
            </w:pPr>
            <w:proofErr w:type="spellStart"/>
            <w:ins w:id="768" w:author="Nánássy László" w:date="2024-06-10T11:10:00Z">
              <w:r w:rsidRPr="0030097C">
                <w:t>documentFileId</w:t>
              </w:r>
              <w:proofErr w:type="spellEnd"/>
            </w:ins>
          </w:p>
        </w:tc>
        <w:tc>
          <w:tcPr>
            <w:tcW w:w="851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  <w:rPr>
                <w:ins w:id="769" w:author="Nánássy László" w:date="2024-06-10T11:10:00Z"/>
              </w:rPr>
            </w:pPr>
            <w:proofErr w:type="spellStart"/>
            <w:ins w:id="770" w:author="Nánássy László" w:date="2024-06-10T11:10:00Z">
              <w:r w:rsidRPr="0030097C"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  <w:rPr>
                <w:ins w:id="771" w:author="Nánássy László" w:date="2024-06-10T11:10:00Z"/>
              </w:rPr>
            </w:pPr>
            <w:ins w:id="772" w:author="Nánássy László" w:date="2024-06-10T11:10:00Z">
              <w:r w:rsidRPr="0030097C">
                <w:t>igen</w:t>
              </w:r>
            </w:ins>
          </w:p>
        </w:tc>
        <w:tc>
          <w:tcPr>
            <w:tcW w:w="5386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pPr>
              <w:rPr>
                <w:ins w:id="773" w:author="Nánássy László" w:date="2024-06-10T11:10:00Z"/>
              </w:rPr>
            </w:pPr>
            <w:ins w:id="774" w:author="Nánássy László" w:date="2024-06-10T11:10:00Z">
              <w:r w:rsidRPr="0030097C">
                <w:t>A bizonylat fájl egyedi azonosítója a fájltárolóban</w:t>
              </w:r>
            </w:ins>
          </w:p>
        </w:tc>
      </w:tr>
      <w:tr w:rsidR="00052C6D" w14:paraId="37DE0397" w14:textId="77777777" w:rsidTr="0030097C">
        <w:trPr>
          <w:ins w:id="775" w:author="Nánássy László" w:date="2024-06-10T11:10:00Z"/>
        </w:trPr>
        <w:tc>
          <w:tcPr>
            <w:tcW w:w="1696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pPr>
              <w:rPr>
                <w:ins w:id="776" w:author="Nánássy László" w:date="2024-06-10T11:10:00Z"/>
              </w:rPr>
            </w:pPr>
            <w:proofErr w:type="spellStart"/>
            <w:ins w:id="777" w:author="Nánássy László" w:date="2024-06-10T11:10:00Z">
              <w:r>
                <w:t>signature</w:t>
              </w:r>
              <w:proofErr w:type="spellEnd"/>
            </w:ins>
          </w:p>
        </w:tc>
        <w:tc>
          <w:tcPr>
            <w:tcW w:w="851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  <w:rPr>
                <w:ins w:id="778" w:author="Nánássy László" w:date="2024-06-10T11:10:00Z"/>
              </w:rPr>
            </w:pPr>
            <w:proofErr w:type="spellStart"/>
            <w:ins w:id="779" w:author="Nánássy László" w:date="2024-06-10T11:10:00Z">
              <w:r>
                <w:t>string</w:t>
              </w:r>
              <w:proofErr w:type="spellEnd"/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  <w:rPr>
                <w:ins w:id="780" w:author="Nánássy László" w:date="2024-06-10T11:10:00Z"/>
              </w:rPr>
            </w:pPr>
            <w:ins w:id="781" w:author="Nánássy László" w:date="2024-06-10T11:10:00Z">
              <w:r>
                <w:t>igen</w:t>
              </w:r>
            </w:ins>
          </w:p>
        </w:tc>
        <w:tc>
          <w:tcPr>
            <w:tcW w:w="5386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pPr>
              <w:rPr>
                <w:ins w:id="782" w:author="Nánássy László" w:date="2024-06-10T11:10:00Z"/>
              </w:rPr>
            </w:pPr>
            <w:ins w:id="783" w:author="Nánássy László" w:date="2024-06-10T11:10:00Z">
              <w:r>
                <w:t xml:space="preserve">Bizonylat </w:t>
              </w:r>
            </w:ins>
            <w:ins w:id="784" w:author="Nánássy László" w:date="2024-06-10T11:13:00Z">
              <w:r>
                <w:t>státuszváltás</w:t>
              </w:r>
            </w:ins>
            <w:ins w:id="785" w:author="Nánássy László" w:date="2024-06-10T11:10:00Z">
              <w:r>
                <w:t xml:space="preserve"> aláírása. </w:t>
              </w:r>
            </w:ins>
          </w:p>
          <w:p w14:paraId="2172014D" w14:textId="77777777" w:rsidR="00052C6D" w:rsidRDefault="00052C6D" w:rsidP="0030097C">
            <w:pPr>
              <w:rPr>
                <w:ins w:id="786" w:author="Nánássy László" w:date="2024-06-10T11:10:00Z"/>
              </w:rPr>
            </w:pPr>
            <w:ins w:id="787" w:author="Nánássy László" w:date="2024-06-10T11:10:00Z">
              <w:r>
                <w:t>Az aláírás képzése:</w:t>
              </w:r>
            </w:ins>
          </w:p>
          <w:p w14:paraId="2DA8980D" w14:textId="77777777" w:rsidR="00052C6D" w:rsidRPr="00D4717D" w:rsidRDefault="00052C6D" w:rsidP="0030097C">
            <w:pPr>
              <w:rPr>
                <w:ins w:id="788" w:author="Nánássy László" w:date="2024-06-10T11:10:00Z"/>
              </w:rPr>
            </w:pPr>
            <w:ins w:id="789" w:author="Nánássy László" w:date="2024-06-10T11:10:00Z">
              <w:r>
                <w:t>SHA2-256 (</w:t>
              </w:r>
              <w:proofErr w:type="spellStart"/>
              <w:r>
                <w:t>messageId</w:t>
              </w:r>
              <w:proofErr w:type="spellEnd"/>
              <w:r>
                <w:t xml:space="preserve"> + </w:t>
              </w:r>
              <w:proofErr w:type="spellStart"/>
              <w:r>
                <w:t>timestamp</w:t>
              </w:r>
              <w:proofErr w:type="spellEnd"/>
              <w:r>
                <w:t xml:space="preserve"> + </w:t>
              </w:r>
              <w:proofErr w:type="spellStart"/>
              <w:r>
                <w:t>documentFileId</w:t>
              </w:r>
              <w:proofErr w:type="spellEnd"/>
              <w:r>
                <w:t xml:space="preserve"> + </w:t>
              </w:r>
              <w:proofErr w:type="spellStart"/>
              <w:r>
                <w:t>signatureKey</w:t>
              </w:r>
              <w:proofErr w:type="spellEnd"/>
              <w:r>
                <w:t>)</w:t>
              </w:r>
            </w:ins>
          </w:p>
        </w:tc>
      </w:tr>
      <w:tr w:rsidR="00052C6D" w14:paraId="1DEE8889" w14:textId="77777777" w:rsidTr="0030097C">
        <w:trPr>
          <w:ins w:id="790" w:author="Nánássy László" w:date="2024-06-10T11:10:00Z"/>
        </w:trPr>
        <w:tc>
          <w:tcPr>
            <w:tcW w:w="1696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pPr>
              <w:rPr>
                <w:ins w:id="791" w:author="Nánássy László" w:date="2024-06-10T11:10:00Z"/>
              </w:rPr>
            </w:pPr>
            <w:proofErr w:type="spellStart"/>
            <w:ins w:id="792" w:author="Nánássy László" w:date="2024-06-10T11:11:00Z">
              <w:r>
                <w:t>documentStatus</w:t>
              </w:r>
            </w:ins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A61115C" w14:textId="77777777" w:rsidR="00052C6D" w:rsidRDefault="00052C6D" w:rsidP="0030097C">
            <w:pPr>
              <w:jc w:val="center"/>
              <w:rPr>
                <w:ins w:id="793" w:author="Nánássy László" w:date="2024-06-10T11:10:00Z"/>
              </w:rPr>
            </w:pPr>
            <w:proofErr w:type="spellStart"/>
            <w:proofErr w:type="gramStart"/>
            <w:ins w:id="794" w:author="Nánássy László" w:date="2024-06-10T11:10:00Z">
              <w:r w:rsidRPr="0022364D">
                <w:t>Attachment</w:t>
              </w:r>
              <w:proofErr w:type="spellEnd"/>
              <w:r w:rsidRPr="0022364D">
                <w:t xml:space="preserve"> </w:t>
              </w:r>
              <w:r>
                <w:t xml:space="preserve"> </w:t>
              </w:r>
              <w:proofErr w:type="spellStart"/>
              <w:r>
                <w:t>array</w:t>
              </w:r>
              <w:proofErr w:type="spellEnd"/>
              <w:proofErr w:type="gramEnd"/>
            </w:ins>
          </w:p>
        </w:tc>
        <w:tc>
          <w:tcPr>
            <w:tcW w:w="1134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  <w:rPr>
                <w:ins w:id="795" w:author="Nánássy László" w:date="2024-06-10T11:10:00Z"/>
              </w:rPr>
            </w:pPr>
            <w:ins w:id="796" w:author="Nánássy László" w:date="2024-06-10T11:12:00Z">
              <w:r>
                <w:t>igen</w:t>
              </w:r>
            </w:ins>
          </w:p>
        </w:tc>
        <w:tc>
          <w:tcPr>
            <w:tcW w:w="5386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ins w:id="797" w:author="Nánássy László" w:date="2024-06-10T11:13:00Z"/>
                <w:rFonts w:eastAsiaTheme="minorEastAsia"/>
                <w:color w:val="auto"/>
                <w:sz w:val="20"/>
                <w:szCs w:val="20"/>
              </w:rPr>
            </w:pPr>
            <w:ins w:id="798" w:author="Nánássy László" w:date="2024-06-10T11:13:00Z">
              <w:r w:rsidRPr="00052C6D">
                <w:rPr>
                  <w:rFonts w:eastAsiaTheme="minorEastAsia"/>
                  <w:color w:val="auto"/>
                  <w:sz w:val="20"/>
                  <w:szCs w:val="20"/>
                </w:rPr>
                <w:t>A bizonylat beállítandó státusza</w:t>
              </w:r>
              <w:r>
                <w:rPr>
                  <w:rFonts w:eastAsiaTheme="minorEastAsia"/>
                  <w:color w:val="auto"/>
                  <w:sz w:val="20"/>
                  <w:szCs w:val="20"/>
                </w:rPr>
                <w:t xml:space="preserve">. Beküldés esetén </w:t>
              </w:r>
              <w:r w:rsidRPr="002506E9">
                <w:rPr>
                  <w:rFonts w:eastAsiaTheme="minorEastAsia"/>
                  <w:color w:val="auto"/>
                  <w:sz w:val="20"/>
                  <w:szCs w:val="20"/>
                </w:rPr>
                <w:t>UNDER_SUBMIT státusz</w:t>
              </w:r>
              <w:r>
                <w:rPr>
                  <w:rFonts w:eastAsiaTheme="minorEastAsia"/>
                  <w:color w:val="auto"/>
                  <w:sz w:val="20"/>
                  <w:szCs w:val="20"/>
                </w:rPr>
                <w:t>t kell megadni.</w:t>
              </w:r>
            </w:ins>
          </w:p>
          <w:p w14:paraId="14410877" w14:textId="7AFDF30B" w:rsidR="00052C6D" w:rsidRDefault="00052C6D" w:rsidP="0030097C">
            <w:pPr>
              <w:rPr>
                <w:ins w:id="799" w:author="Nánássy László" w:date="2024-06-10T11:10:00Z"/>
              </w:rPr>
            </w:pPr>
          </w:p>
        </w:tc>
      </w:tr>
    </w:tbl>
    <w:p w14:paraId="0F6071F7" w14:textId="77777777" w:rsidR="00052C6D" w:rsidDel="00D9790B" w:rsidRDefault="00052C6D" w:rsidP="00FF5E75">
      <w:pPr>
        <w:rPr>
          <w:del w:id="800" w:author="Nánássy László" w:date="2024-06-10T11:15:00Z"/>
        </w:rPr>
      </w:pPr>
    </w:p>
    <w:p w14:paraId="4AC8C022" w14:textId="12306D30" w:rsidR="009F086A" w:rsidDel="00D9790B" w:rsidRDefault="009F086A" w:rsidP="00FF5E75">
      <w:pPr>
        <w:rPr>
          <w:del w:id="801" w:author="Nánássy László" w:date="2024-06-10T11:15:00Z"/>
        </w:rPr>
      </w:pPr>
      <w:del w:id="802" w:author="Nánássy László" w:date="2024-06-10T11:15:00Z">
        <w:r w:rsidDel="00D9790B">
          <w:rPr>
            <w:noProof/>
          </w:rPr>
          <w:drawing>
            <wp:inline distT="0" distB="0" distL="0" distR="0" wp14:anchorId="506E9B0A" wp14:editId="66D9742C">
              <wp:extent cx="5762625" cy="1690370"/>
              <wp:effectExtent l="0" t="0" r="9525" b="5080"/>
              <wp:docPr id="1416057315" name="Kép 1" descr="A képen szöveg, képernyőkép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6057315" name="Kép 1" descr="A képen szöveg, képernyőkép, Betűtípus látható&#10;&#10;Automatikusan generált leírás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690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3F5E4EC" w:rsidR="00572A5C" w:rsidRDefault="00572A5C" w:rsidP="00FF5E75">
      <w:r>
        <w:rPr>
          <w:noProof/>
        </w:rPr>
        <w:drawing>
          <wp:inline distT="0" distB="0" distL="0" distR="0" wp14:anchorId="4D6B020B" wp14:editId="26BAA69B">
            <wp:extent cx="5762625" cy="1624965"/>
            <wp:effectExtent l="0" t="0" r="9525" b="0"/>
            <wp:docPr id="158272913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29133" name="Kép 1" descr="A képen szöveg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pPr>
        <w:rPr>
          <w:ins w:id="803" w:author="Nánássy László" w:date="2024-06-10T11:15:00Z"/>
        </w:rPr>
      </w:pPr>
      <w:ins w:id="804" w:author="Nánássy László" w:date="2024-06-10T11:15:00Z">
        <w:r>
          <w:t>A</w:t>
        </w:r>
        <w:r>
          <w:t>z</w:t>
        </w:r>
        <w:r>
          <w:t xml:space="preserve"> </w:t>
        </w:r>
        <w:proofErr w:type="spellStart"/>
        <w:r>
          <w:t>Update</w:t>
        </w:r>
        <w:r>
          <w:t>Document</w:t>
        </w:r>
        <w:r w:rsidRPr="00B30389">
          <w:t>Re</w:t>
        </w:r>
        <w:r>
          <w:t>sponse</w:t>
        </w:r>
        <w:r w:rsidRPr="00B30389">
          <w:t>Type</w:t>
        </w:r>
        <w:proofErr w:type="spellEnd"/>
        <w:r>
          <w:t xml:space="preserve"> attribútumai a következők:</w:t>
        </w:r>
      </w:ins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rPr>
          <w:ins w:id="805" w:author="Nánássy László" w:date="2024-06-10T11:15:00Z"/>
        </w:trPr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ins w:id="806" w:author="Nánássy László" w:date="2024-06-10T11:15:00Z"/>
                <w:b/>
                <w:bCs/>
              </w:rPr>
            </w:pPr>
            <w:ins w:id="807" w:author="Nánássy László" w:date="2024-06-10T11:15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ins w:id="808" w:author="Nánássy László" w:date="2024-06-10T11:15:00Z"/>
                <w:b/>
                <w:bCs/>
              </w:rPr>
            </w:pPr>
            <w:ins w:id="809" w:author="Nánássy László" w:date="2024-06-10T11:15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ins w:id="810" w:author="Nánássy László" w:date="2024-06-10T11:15:00Z"/>
                <w:b/>
                <w:bCs/>
              </w:rPr>
            </w:pPr>
            <w:ins w:id="811" w:author="Nánássy László" w:date="2024-06-10T11:15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ins w:id="812" w:author="Nánássy László" w:date="2024-06-10T11:15:00Z"/>
                <w:b/>
                <w:bCs/>
              </w:rPr>
            </w:pPr>
            <w:ins w:id="813" w:author="Nánássy László" w:date="2024-06-10T11:15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5C2F44" w14:paraId="469D9401" w14:textId="77777777" w:rsidTr="0030097C">
        <w:trPr>
          <w:ins w:id="814" w:author="Nánássy László" w:date="2024-06-10T11:15:00Z"/>
        </w:trPr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5C2F44" w:rsidRPr="000D6741" w:rsidRDefault="005C2F44" w:rsidP="0030097C">
            <w:pPr>
              <w:rPr>
                <w:ins w:id="815" w:author="Nánássy László" w:date="2024-06-10T11:15:00Z"/>
              </w:rPr>
            </w:pPr>
            <w:proofErr w:type="spellStart"/>
            <w:ins w:id="816" w:author="Nánássy László" w:date="2024-06-10T11:15:00Z">
              <w:r>
                <w:t>resultCode</w:t>
              </w:r>
              <w:proofErr w:type="spellEnd"/>
            </w:ins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5C2F44" w:rsidRDefault="005C2F44" w:rsidP="0030097C">
            <w:pPr>
              <w:jc w:val="center"/>
              <w:rPr>
                <w:ins w:id="817" w:author="Nánássy László" w:date="2024-06-10T11:15:00Z"/>
              </w:rPr>
            </w:pPr>
            <w:proofErr w:type="spellStart"/>
            <w:ins w:id="818" w:author="Nánássy László" w:date="2024-06-10T11:16:00Z">
              <w:r>
                <w:t>Update</w:t>
              </w:r>
            </w:ins>
            <w:ins w:id="819" w:author="Nánássy László" w:date="2024-06-10T11:15:00Z">
              <w:r>
                <w:t>DocumentResult</w:t>
              </w:r>
              <w:proofErr w:type="spellEnd"/>
            </w:ins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5C2F44" w:rsidRDefault="005C2F44" w:rsidP="0030097C">
            <w:pPr>
              <w:jc w:val="center"/>
              <w:rPr>
                <w:ins w:id="820" w:author="Nánássy László" w:date="2024-06-10T11:15:00Z"/>
              </w:rPr>
            </w:pPr>
            <w:ins w:id="821" w:author="Nánássy László" w:date="2024-06-10T11:15:00Z">
              <w:r>
                <w:t>igen</w:t>
              </w:r>
            </w:ins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5C2F44" w:rsidRDefault="005C2F44" w:rsidP="0030097C">
            <w:pPr>
              <w:rPr>
                <w:ins w:id="822" w:author="Nánássy László" w:date="2024-06-10T11:15:00Z"/>
              </w:rPr>
            </w:pPr>
            <w:ins w:id="823" w:author="Nánássy László" w:date="2024-06-10T11:15:00Z">
              <w:r>
                <w:t>Válaszkód</w:t>
              </w:r>
            </w:ins>
          </w:p>
        </w:tc>
      </w:tr>
      <w:tr w:rsidR="005C2F44" w14:paraId="0EF384D5" w14:textId="77777777" w:rsidTr="0030097C">
        <w:trPr>
          <w:ins w:id="824" w:author="Nánássy László" w:date="2024-06-10T11:15:00Z"/>
        </w:trPr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5C2F44" w:rsidRDefault="005C2F44" w:rsidP="0030097C">
            <w:pPr>
              <w:rPr>
                <w:ins w:id="825" w:author="Nánássy László" w:date="2024-06-10T11:15:00Z"/>
              </w:rPr>
            </w:pPr>
            <w:proofErr w:type="spellStart"/>
            <w:ins w:id="826" w:author="Nánássy László" w:date="2024-06-10T11:15:00Z">
              <w:r>
                <w:t>resultMessage</w:t>
              </w:r>
              <w:proofErr w:type="spellEnd"/>
            </w:ins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5C2F44" w:rsidRDefault="005C2F44" w:rsidP="0030097C">
            <w:pPr>
              <w:jc w:val="center"/>
              <w:rPr>
                <w:ins w:id="827" w:author="Nánássy László" w:date="2024-06-10T11:15:00Z"/>
              </w:rPr>
            </w:pPr>
            <w:proofErr w:type="spellStart"/>
            <w:ins w:id="828" w:author="Nánássy László" w:date="2024-06-10T11:15:00Z">
              <w:r>
                <w:t>string</w:t>
              </w:r>
              <w:proofErr w:type="spellEnd"/>
            </w:ins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77777777" w:rsidR="005C2F44" w:rsidRDefault="005C2F44" w:rsidP="0030097C">
            <w:pPr>
              <w:jc w:val="center"/>
              <w:rPr>
                <w:ins w:id="829" w:author="Nánássy László" w:date="2024-06-10T11:15:00Z"/>
              </w:rPr>
            </w:pPr>
            <w:ins w:id="830" w:author="Nánássy László" w:date="2024-06-10T11:15:00Z">
              <w:r>
                <w:t>igen</w:t>
              </w:r>
            </w:ins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5C2F44" w:rsidRDefault="005C2F44" w:rsidP="0030097C">
            <w:pPr>
              <w:rPr>
                <w:ins w:id="831" w:author="Nánássy László" w:date="2024-06-10T11:15:00Z"/>
              </w:rPr>
            </w:pPr>
            <w:ins w:id="832" w:author="Nánássy László" w:date="2024-06-10T11:15:00Z">
              <w:r>
                <w:t>Válaszüzenet</w:t>
              </w:r>
            </w:ins>
          </w:p>
        </w:tc>
      </w:tr>
    </w:tbl>
    <w:p w14:paraId="423E4E78" w14:textId="77777777" w:rsidR="005C2F44" w:rsidRDefault="005C2F44" w:rsidP="00572A5C">
      <w:pPr>
        <w:rPr>
          <w:ins w:id="833" w:author="Nánássy László" w:date="2024-06-10T11:15:00Z"/>
        </w:rPr>
      </w:pPr>
    </w:p>
    <w:p w14:paraId="57AA5BE7" w14:textId="7DC323B8" w:rsidR="00572A5C" w:rsidDel="00EC5DA0" w:rsidRDefault="00572A5C" w:rsidP="00572A5C">
      <w:pPr>
        <w:rPr>
          <w:del w:id="834" w:author="Nánássy László" w:date="2024-06-10T11:16:00Z"/>
        </w:rPr>
      </w:pPr>
      <w:r>
        <w:t>Válaszkódok:</w:t>
      </w:r>
    </w:p>
    <w:p w14:paraId="3B5C1BFC" w14:textId="7AFE08C2" w:rsidR="00572A5C" w:rsidRDefault="007967AE" w:rsidP="00FF5E75">
      <w:del w:id="835" w:author="Nánássy László" w:date="2024-06-10T11:16:00Z">
        <w:r w:rsidDel="00EC5DA0">
          <w:rPr>
            <w:noProof/>
          </w:rPr>
          <w:drawing>
            <wp:inline distT="0" distB="0" distL="0" distR="0" wp14:anchorId="7241C76C" wp14:editId="7EA302EB">
              <wp:extent cx="2383291" cy="2499360"/>
              <wp:effectExtent l="0" t="0" r="0" b="0"/>
              <wp:docPr id="1105238192" name="Kép 1" descr="A képen szöveg, képernyőkép, Betűtípus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05238192" name="Kép 1" descr="A képen szöveg, képernyőkép, Betűtípus, szám látható&#10;&#10;Automatikusan generált leírás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9505" cy="25058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:rsidDel="00EC5DA0" w14:paraId="5E556DC8" w14:textId="18EE67D6" w:rsidTr="008205FE">
        <w:trPr>
          <w:del w:id="836" w:author="Nánássy László" w:date="2024-06-10T11:18:00Z"/>
        </w:trPr>
        <w:tc>
          <w:tcPr>
            <w:tcW w:w="3227" w:type="dxa"/>
            <w:shd w:val="clear" w:color="auto" w:fill="D9D9D9" w:themeFill="background1" w:themeFillShade="D9"/>
          </w:tcPr>
          <w:p w14:paraId="6B5B6276" w14:textId="7FF19057" w:rsidR="0019127B" w:rsidRPr="0019127B" w:rsidDel="00EC5DA0" w:rsidRDefault="0019127B" w:rsidP="00BB7F61">
            <w:pPr>
              <w:rPr>
                <w:del w:id="837" w:author="Nánássy László" w:date="2024-06-10T11:18:00Z"/>
              </w:rPr>
            </w:pPr>
            <w:del w:id="838" w:author="Nánássy László" w:date="2024-06-10T11:18:00Z">
              <w:r w:rsidDel="00EC5DA0">
                <w:delText>NO_RIGHT_TO_SUBMIT</w:delText>
              </w:r>
            </w:del>
          </w:p>
        </w:tc>
        <w:tc>
          <w:tcPr>
            <w:tcW w:w="5838" w:type="dxa"/>
            <w:shd w:val="clear" w:color="auto" w:fill="D9D9D9" w:themeFill="background1" w:themeFillShade="D9"/>
          </w:tcPr>
          <w:p w14:paraId="2BDD2807" w14:textId="0EBA3776" w:rsidR="0019127B" w:rsidRPr="0019127B" w:rsidDel="00EC5DA0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del w:id="839" w:author="Nánássy László" w:date="2024-06-10T11:18:00Z"/>
                <w:rFonts w:eastAsiaTheme="minorEastAsia"/>
                <w:color w:val="auto"/>
                <w:sz w:val="20"/>
                <w:szCs w:val="20"/>
              </w:rPr>
            </w:pPr>
            <w:del w:id="840" w:author="Nánássy László" w:date="2024-06-10T11:18:00Z">
              <w:r w:rsidDel="00EC5DA0">
                <w:delText>A beküldőnek nincs jogosultsága a dokumentum beküldésére.</w:delText>
              </w:r>
            </w:del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40E5C37E" w:rsidR="0019127B" w:rsidRDefault="0019127B" w:rsidP="00BB7F61">
            <w:r>
              <w:lastRenderedPageBreak/>
              <w:t>TO_BIG_KR_FILE</w:t>
            </w:r>
            <w:del w:id="841" w:author="Nánássy László" w:date="2024-06-10T11:17:00Z">
              <w:r w:rsidDel="00EC5DA0">
                <w:delText>:</w:delText>
              </w:r>
            </w:del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842" w:name="_Toc168915512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842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proofErr w:type="spellStart"/>
            <w:r>
              <w:t>getDocument</w:t>
            </w:r>
            <w:proofErr w:type="spellEnd"/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</w:t>
            </w:r>
            <w:proofErr w:type="spellStart"/>
            <w:r w:rsidRPr="009E5C06">
              <w:t>documentService</w:t>
            </w:r>
            <w:proofErr w:type="spellEnd"/>
            <w:r w:rsidRPr="009E5C06">
              <w:t>/</w:t>
            </w:r>
            <w:proofErr w:type="spellStart"/>
            <w:r w:rsidRPr="009E5C06">
              <w:t>Document</w:t>
            </w:r>
            <w:proofErr w:type="spellEnd"/>
            <w:r w:rsidRPr="009E5C06">
              <w:t>/{</w:t>
            </w:r>
            <w:proofErr w:type="spellStart"/>
            <w:r w:rsidRPr="009E5C06">
              <w:t>do</w:t>
            </w:r>
            <w:r>
              <w:t>cumentFileId</w:t>
            </w:r>
            <w:proofErr w:type="spellEnd"/>
            <w:r>
              <w:t>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2A5F0B20" w:rsidR="009E5C06" w:rsidRPr="00D42669" w:rsidRDefault="00000000" w:rsidP="00BB7F61">
            <w:hyperlink r:id="rId25" w:anchor="/DocumentService/getDocument" w:history="1">
              <w:r w:rsidR="009E5C06" w:rsidRPr="00CF31A8">
                <w:rPr>
                  <w:rStyle w:val="Hiperhivatkozs"/>
                </w:rPr>
                <w:t>https://app.swaggerhub.com/apis/NANASSYLASZLO/nav-m2m_document/1.0#/DocumentService/getDocument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  <w:tblPrChange w:id="843" w:author="Nánássy László" w:date="2024-06-10T12:21:00Z">
          <w:tblPr>
            <w:tblStyle w:val="Rcsostblzat"/>
            <w:tblW w:w="0" w:type="auto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2398"/>
        <w:gridCol w:w="1198"/>
        <w:gridCol w:w="972"/>
        <w:gridCol w:w="1115"/>
        <w:gridCol w:w="3382"/>
        <w:tblGridChange w:id="844">
          <w:tblGrid>
            <w:gridCol w:w="2398"/>
            <w:gridCol w:w="858"/>
            <w:gridCol w:w="992"/>
            <w:gridCol w:w="2689"/>
            <w:gridCol w:w="2128"/>
          </w:tblGrid>
        </w:tblGridChange>
      </w:tblGrid>
      <w:tr w:rsidR="00B9655D" w14:paraId="1143CF57" w14:textId="77777777" w:rsidTr="00B9655D">
        <w:tc>
          <w:tcPr>
            <w:tcW w:w="1980" w:type="dxa"/>
            <w:shd w:val="clear" w:color="auto" w:fill="D9D9D9" w:themeFill="background1" w:themeFillShade="D9"/>
            <w:tcPrChange w:id="845" w:author="Nánássy László" w:date="2024-06-10T12:21:00Z">
              <w:tcPr>
                <w:tcW w:w="2398" w:type="dxa"/>
                <w:shd w:val="clear" w:color="auto" w:fill="D9D9D9" w:themeFill="background1" w:themeFillShade="D9"/>
              </w:tcPr>
            </w:tcPrChange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76" w:type="dxa"/>
            <w:shd w:val="clear" w:color="auto" w:fill="D9D9D9" w:themeFill="background1" w:themeFillShade="D9"/>
            <w:tcPrChange w:id="846" w:author="Nánássy László" w:date="2024-06-10T12:21:00Z">
              <w:tcPr>
                <w:tcW w:w="858" w:type="dxa"/>
                <w:shd w:val="clear" w:color="auto" w:fill="D9D9D9" w:themeFill="background1" w:themeFillShade="D9"/>
              </w:tcPr>
            </w:tcPrChange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  <w:tcPrChange w:id="847" w:author="Nánássy László" w:date="2024-06-10T12:21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  <w:tcPrChange w:id="848" w:author="Nánássy László" w:date="2024-06-10T12:21:00Z">
              <w:tcPr>
                <w:tcW w:w="2689" w:type="dxa"/>
                <w:shd w:val="clear" w:color="auto" w:fill="D9D9D9" w:themeFill="background1" w:themeFillShade="D9"/>
              </w:tcPr>
            </w:tcPrChange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ins w:id="849" w:author="Nánássy László" w:date="2024-06-10T12:20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3683" w:type="dxa"/>
            <w:shd w:val="clear" w:color="auto" w:fill="D9D9D9" w:themeFill="background1" w:themeFillShade="D9"/>
            <w:tcPrChange w:id="850" w:author="Nánássy László" w:date="2024-06-10T12:21:00Z">
              <w:tcPr>
                <w:tcW w:w="2128" w:type="dxa"/>
                <w:shd w:val="clear" w:color="auto" w:fill="D9D9D9" w:themeFill="background1" w:themeFillShade="D9"/>
              </w:tcPr>
            </w:tcPrChange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3EB2ABD9" w14:textId="77777777" w:rsidTr="00B9655D">
        <w:tc>
          <w:tcPr>
            <w:tcW w:w="1980" w:type="dxa"/>
            <w:shd w:val="clear" w:color="auto" w:fill="D9D9D9" w:themeFill="background1" w:themeFillShade="D9"/>
            <w:tcPrChange w:id="851" w:author="Nánássy László" w:date="2024-06-10T12:21:00Z">
              <w:tcPr>
                <w:tcW w:w="2398" w:type="dxa"/>
                <w:shd w:val="clear" w:color="auto" w:fill="D9D9D9" w:themeFill="background1" w:themeFillShade="D9"/>
              </w:tcPr>
            </w:tcPrChange>
          </w:tcPr>
          <w:p w14:paraId="71760608" w14:textId="250EA77B" w:rsidR="00B9655D" w:rsidRPr="00D4717D" w:rsidRDefault="00B9655D" w:rsidP="00BB7F61">
            <w:del w:id="852" w:author="Nánássy László" w:date="2024-06-10T11:20:00Z">
              <w:r w:rsidRPr="00D4717D" w:rsidDel="00142026">
                <w:delText>auth</w:delText>
              </w:r>
              <w:r w:rsidDel="00142026">
                <w:delText>T</w:delText>
              </w:r>
              <w:r w:rsidRPr="00D4717D" w:rsidDel="00142026">
                <w:delText>oken</w:delText>
              </w:r>
            </w:del>
            <w:proofErr w:type="spellStart"/>
            <w:ins w:id="853" w:author="Nánássy László" w:date="2024-06-10T11:20:00Z">
              <w:r>
                <w:t>Authorization</w:t>
              </w:r>
            </w:ins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tcPrChange w:id="854" w:author="Nánássy László" w:date="2024-06-10T12:21:00Z">
              <w:tcPr>
                <w:tcW w:w="858" w:type="dxa"/>
                <w:shd w:val="clear" w:color="auto" w:fill="D9D9D9" w:themeFill="background1" w:themeFillShade="D9"/>
              </w:tcPr>
            </w:tcPrChange>
          </w:tcPr>
          <w:p w14:paraId="57D26168" w14:textId="77777777" w:rsidR="00B9655D" w:rsidRPr="00D4717D" w:rsidRDefault="00B9655D" w:rsidP="00BB7F61">
            <w:proofErr w:type="spellStart"/>
            <w:r w:rsidRPr="00D4717D"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cPrChange w:id="855" w:author="Nánássy László" w:date="2024-06-10T12:21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14:paraId="3CEFC067" w14:textId="77777777" w:rsidR="00B9655D" w:rsidRPr="00D4717D" w:rsidRDefault="00B9655D" w:rsidP="00BB7F61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856" w:author="Nánássy László" w:date="2024-06-10T12:21:00Z">
              <w:tcPr>
                <w:tcW w:w="2689" w:type="dxa"/>
                <w:shd w:val="clear" w:color="auto" w:fill="D9D9D9" w:themeFill="background1" w:themeFillShade="D9"/>
              </w:tcPr>
            </w:tcPrChange>
          </w:tcPr>
          <w:p w14:paraId="74724B30" w14:textId="19248466" w:rsidR="00B9655D" w:rsidRPr="00D4717D" w:rsidRDefault="00B9655D" w:rsidP="00BB7F61">
            <w:ins w:id="857" w:author="Nánássy László" w:date="2024-06-10T12:20:00Z">
              <w:r>
                <w:t>igen</w:t>
              </w:r>
            </w:ins>
          </w:p>
        </w:tc>
        <w:tc>
          <w:tcPr>
            <w:tcW w:w="3683" w:type="dxa"/>
            <w:shd w:val="clear" w:color="auto" w:fill="D9D9D9" w:themeFill="background1" w:themeFillShade="D9"/>
            <w:tcPrChange w:id="858" w:author="Nánássy László" w:date="2024-06-10T12:21:00Z">
              <w:tcPr>
                <w:tcW w:w="2128" w:type="dxa"/>
                <w:shd w:val="clear" w:color="auto" w:fill="D9D9D9" w:themeFill="background1" w:themeFillShade="D9"/>
              </w:tcPr>
            </w:tcPrChange>
          </w:tcPr>
          <w:p w14:paraId="54B4FF4A" w14:textId="029049F7" w:rsidR="00B9655D" w:rsidRPr="00D4717D" w:rsidRDefault="00B9655D" w:rsidP="00BB7F61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</w:p>
        </w:tc>
      </w:tr>
      <w:tr w:rsidR="00B9655D" w14:paraId="7E8E7AE3" w14:textId="77777777" w:rsidTr="00B9655D">
        <w:tc>
          <w:tcPr>
            <w:tcW w:w="1980" w:type="dxa"/>
            <w:shd w:val="clear" w:color="auto" w:fill="D9D9D9" w:themeFill="background1" w:themeFillShade="D9"/>
            <w:tcPrChange w:id="859" w:author="Nánássy László" w:date="2024-06-10T12:21:00Z">
              <w:tcPr>
                <w:tcW w:w="2398" w:type="dxa"/>
                <w:shd w:val="clear" w:color="auto" w:fill="D9D9D9" w:themeFill="background1" w:themeFillShade="D9"/>
              </w:tcPr>
            </w:tcPrChange>
          </w:tcPr>
          <w:p w14:paraId="6777883C" w14:textId="77777777" w:rsidR="00B9655D" w:rsidRPr="00D4717D" w:rsidRDefault="00B9655D" w:rsidP="00BB7F61">
            <w:proofErr w:type="spellStart"/>
            <w:r>
              <w:t>messageId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tcPrChange w:id="860" w:author="Nánássy László" w:date="2024-06-10T12:21:00Z">
              <w:tcPr>
                <w:tcW w:w="858" w:type="dxa"/>
                <w:shd w:val="clear" w:color="auto" w:fill="D9D9D9" w:themeFill="background1" w:themeFillShade="D9"/>
              </w:tcPr>
            </w:tcPrChange>
          </w:tcPr>
          <w:p w14:paraId="6FB24EEB" w14:textId="77777777" w:rsidR="00B9655D" w:rsidRPr="00D4717D" w:rsidRDefault="00B9655D" w:rsidP="00BB7F61"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cPrChange w:id="861" w:author="Nánássy László" w:date="2024-06-10T12:21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14:paraId="268A8782" w14:textId="77777777" w:rsidR="00B9655D" w:rsidRPr="00D4717D" w:rsidRDefault="00B9655D" w:rsidP="00BB7F61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862" w:author="Nánássy László" w:date="2024-06-10T12:21:00Z">
              <w:tcPr>
                <w:tcW w:w="2689" w:type="dxa"/>
                <w:shd w:val="clear" w:color="auto" w:fill="D9D9D9" w:themeFill="background1" w:themeFillShade="D9"/>
              </w:tcPr>
            </w:tcPrChange>
          </w:tcPr>
          <w:p w14:paraId="3586C4B3" w14:textId="0259FB86" w:rsidR="00B9655D" w:rsidRDefault="00B9655D" w:rsidP="00BB7F61">
            <w:ins w:id="863" w:author="Nánássy László" w:date="2024-06-10T12:20:00Z">
              <w:r>
                <w:t>igen</w:t>
              </w:r>
            </w:ins>
          </w:p>
        </w:tc>
        <w:tc>
          <w:tcPr>
            <w:tcW w:w="3683" w:type="dxa"/>
            <w:shd w:val="clear" w:color="auto" w:fill="D9D9D9" w:themeFill="background1" w:themeFillShade="D9"/>
            <w:tcPrChange w:id="864" w:author="Nánássy László" w:date="2024-06-10T12:21:00Z">
              <w:tcPr>
                <w:tcW w:w="2128" w:type="dxa"/>
                <w:shd w:val="clear" w:color="auto" w:fill="D9D9D9" w:themeFill="background1" w:themeFillShade="D9"/>
              </w:tcPr>
            </w:tcPrChange>
          </w:tcPr>
          <w:p w14:paraId="2B7D3CB3" w14:textId="5FBB7510" w:rsidR="00B9655D" w:rsidRPr="00D4717D" w:rsidRDefault="00B9655D" w:rsidP="00BB7F61">
            <w:r>
              <w:t>Üzenet egyedi azonosítója</w:t>
            </w:r>
          </w:p>
        </w:tc>
      </w:tr>
      <w:tr w:rsidR="00B9655D" w14:paraId="52FE4147" w14:textId="77777777" w:rsidTr="00B9655D">
        <w:tc>
          <w:tcPr>
            <w:tcW w:w="1980" w:type="dxa"/>
            <w:shd w:val="clear" w:color="auto" w:fill="D9D9D9" w:themeFill="background1" w:themeFillShade="D9"/>
            <w:tcPrChange w:id="865" w:author="Nánássy László" w:date="2024-06-10T12:21:00Z">
              <w:tcPr>
                <w:tcW w:w="2398" w:type="dxa"/>
                <w:shd w:val="clear" w:color="auto" w:fill="D9D9D9" w:themeFill="background1" w:themeFillShade="D9"/>
              </w:tcPr>
            </w:tcPrChange>
          </w:tcPr>
          <w:p w14:paraId="3B0D4AD4" w14:textId="77777777" w:rsidR="00B9655D" w:rsidRDefault="00B9655D" w:rsidP="00BB7F61">
            <w:proofErr w:type="spellStart"/>
            <w:r>
              <w:t>correlationId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tcPrChange w:id="866" w:author="Nánássy László" w:date="2024-06-10T12:21:00Z">
              <w:tcPr>
                <w:tcW w:w="858" w:type="dxa"/>
                <w:shd w:val="clear" w:color="auto" w:fill="D9D9D9" w:themeFill="background1" w:themeFillShade="D9"/>
              </w:tcPr>
            </w:tcPrChange>
          </w:tcPr>
          <w:p w14:paraId="07FC844E" w14:textId="77777777" w:rsidR="00B9655D" w:rsidRDefault="00B9655D" w:rsidP="00BB7F61"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cPrChange w:id="867" w:author="Nánássy László" w:date="2024-06-10T12:21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14:paraId="7D6C5D47" w14:textId="77777777" w:rsidR="00B9655D" w:rsidRDefault="00B9655D" w:rsidP="00BB7F61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868" w:author="Nánássy László" w:date="2024-06-10T12:21:00Z">
              <w:tcPr>
                <w:tcW w:w="2689" w:type="dxa"/>
                <w:shd w:val="clear" w:color="auto" w:fill="D9D9D9" w:themeFill="background1" w:themeFillShade="D9"/>
              </w:tcPr>
            </w:tcPrChange>
          </w:tcPr>
          <w:p w14:paraId="1B507118" w14:textId="7F384FBF" w:rsidR="00B9655D" w:rsidRDefault="00B9655D" w:rsidP="00BB7F61">
            <w:ins w:id="869" w:author="Nánássy László" w:date="2024-06-10T12:20:00Z">
              <w:r>
                <w:t>nem</w:t>
              </w:r>
            </w:ins>
          </w:p>
        </w:tc>
        <w:tc>
          <w:tcPr>
            <w:tcW w:w="3683" w:type="dxa"/>
            <w:shd w:val="clear" w:color="auto" w:fill="D9D9D9" w:themeFill="background1" w:themeFillShade="D9"/>
            <w:tcPrChange w:id="870" w:author="Nánássy László" w:date="2024-06-10T12:21:00Z">
              <w:tcPr>
                <w:tcW w:w="2128" w:type="dxa"/>
                <w:shd w:val="clear" w:color="auto" w:fill="D9D9D9" w:themeFill="background1" w:themeFillShade="D9"/>
              </w:tcPr>
            </w:tcPrChange>
          </w:tcPr>
          <w:p w14:paraId="41436ECB" w14:textId="0E34D15C" w:rsidR="00B9655D" w:rsidRDefault="00B9655D" w:rsidP="00BB7F61">
            <w:r>
              <w:t>Egyedi kapcsolat azonosító</w:t>
            </w:r>
          </w:p>
        </w:tc>
      </w:tr>
      <w:tr w:rsidR="00B9655D" w14:paraId="69118DA6" w14:textId="77777777" w:rsidTr="00B9655D">
        <w:tc>
          <w:tcPr>
            <w:tcW w:w="1980" w:type="dxa"/>
            <w:shd w:val="clear" w:color="auto" w:fill="D9D9D9" w:themeFill="background1" w:themeFillShade="D9"/>
            <w:tcPrChange w:id="871" w:author="Nánássy László" w:date="2024-06-10T12:21:00Z">
              <w:tcPr>
                <w:tcW w:w="2398" w:type="dxa"/>
                <w:shd w:val="clear" w:color="auto" w:fill="D9D9D9" w:themeFill="background1" w:themeFillShade="D9"/>
              </w:tcPr>
            </w:tcPrChange>
          </w:tcPr>
          <w:p w14:paraId="7F1B3155" w14:textId="390B81AD" w:rsidR="00B9655D" w:rsidRDefault="00B9655D" w:rsidP="00BB7F61">
            <w:proofErr w:type="spellStart"/>
            <w:r w:rsidRPr="00AC0ABC">
              <w:t>documentFileId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tcPrChange w:id="872" w:author="Nánássy László" w:date="2024-06-10T12:21:00Z">
              <w:tcPr>
                <w:tcW w:w="858" w:type="dxa"/>
                <w:shd w:val="clear" w:color="auto" w:fill="D9D9D9" w:themeFill="background1" w:themeFillShade="D9"/>
              </w:tcPr>
            </w:tcPrChange>
          </w:tcPr>
          <w:p w14:paraId="51408356" w14:textId="6FCEC3A1" w:rsidR="00B9655D" w:rsidRDefault="00B9655D" w:rsidP="00BB7F61"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tcPrChange w:id="873" w:author="Nánássy László" w:date="2024-06-10T12:21:00Z">
              <w:tcPr>
                <w:tcW w:w="992" w:type="dxa"/>
                <w:shd w:val="clear" w:color="auto" w:fill="D9D9D9" w:themeFill="background1" w:themeFillShade="D9"/>
              </w:tcPr>
            </w:tcPrChange>
          </w:tcPr>
          <w:p w14:paraId="32FB6504" w14:textId="2D00DC92" w:rsidR="00B9655D" w:rsidRDefault="00B9655D" w:rsidP="00BB7F61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tcPrChange w:id="874" w:author="Nánássy László" w:date="2024-06-10T12:21:00Z">
              <w:tcPr>
                <w:tcW w:w="2689" w:type="dxa"/>
                <w:shd w:val="clear" w:color="auto" w:fill="D9D9D9" w:themeFill="background1" w:themeFillShade="D9"/>
              </w:tcPr>
            </w:tcPrChange>
          </w:tcPr>
          <w:p w14:paraId="012835F8" w14:textId="66B037FF" w:rsidR="00B9655D" w:rsidRDefault="00B9655D" w:rsidP="00BB7F61">
            <w:ins w:id="875" w:author="Nánássy László" w:date="2024-06-10T12:20:00Z">
              <w:r>
                <w:t>igen</w:t>
              </w:r>
            </w:ins>
          </w:p>
        </w:tc>
        <w:tc>
          <w:tcPr>
            <w:tcW w:w="3683" w:type="dxa"/>
            <w:shd w:val="clear" w:color="auto" w:fill="D9D9D9" w:themeFill="background1" w:themeFillShade="D9"/>
            <w:tcPrChange w:id="876" w:author="Nánássy László" w:date="2024-06-10T12:21:00Z">
              <w:tcPr>
                <w:tcW w:w="2128" w:type="dxa"/>
                <w:shd w:val="clear" w:color="auto" w:fill="D9D9D9" w:themeFill="background1" w:themeFillShade="D9"/>
              </w:tcPr>
            </w:tcPrChange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3E8EB0AE" w:rsidR="00032F17" w:rsidRDefault="00652845" w:rsidP="00032F17">
      <w:r>
        <w:rPr>
          <w:noProof/>
        </w:rPr>
        <w:drawing>
          <wp:inline distT="0" distB="0" distL="0" distR="0" wp14:anchorId="031CD88F" wp14:editId="44C175CF">
            <wp:extent cx="5762625" cy="2132330"/>
            <wp:effectExtent l="0" t="0" r="9525" b="1270"/>
            <wp:docPr id="61939721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97211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DD65" w14:textId="56F60F13" w:rsidR="000C2BE6" w:rsidRDefault="000C2BE6" w:rsidP="000C2BE6">
      <w:pPr>
        <w:rPr>
          <w:ins w:id="877" w:author="Nánássy László" w:date="2024-06-10T11:36:00Z"/>
          <w:b/>
          <w:bCs/>
          <w:u w:val="single"/>
        </w:rPr>
      </w:pPr>
      <w:r w:rsidRPr="00B568AE">
        <w:rPr>
          <w:b/>
          <w:bCs/>
          <w:u w:val="single"/>
        </w:rPr>
        <w:lastRenderedPageBreak/>
        <w:t>Hibalista:</w:t>
      </w:r>
    </w:p>
    <w:p w14:paraId="38AD2751" w14:textId="02B2E67D" w:rsidR="007C422C" w:rsidRDefault="007C422C" w:rsidP="000C2BE6">
      <w:pPr>
        <w:rPr>
          <w:b/>
          <w:bCs/>
          <w:u w:val="single"/>
        </w:rPr>
      </w:pPr>
      <w:ins w:id="878" w:author="Nánássy László" w:date="2024-06-10T11:36:00Z">
        <w:r w:rsidRPr="00B568AE">
          <w:t>A</w:t>
        </w:r>
        <w:r>
          <w:t xml:space="preserve"> válasz</w:t>
        </w:r>
        <w:r w:rsidRPr="00B568AE">
          <w:t xml:space="preserve"> </w:t>
        </w:r>
        <w:proofErr w:type="spellStart"/>
        <w:r w:rsidRPr="00B568AE">
          <w:t>errors</w:t>
        </w:r>
        <w:proofErr w:type="spellEnd"/>
        <w:r>
          <w:t xml:space="preserve"> paraméterében átadott fájl</w:t>
        </w:r>
        <w:r w:rsidRPr="006B5BE5">
          <w:t xml:space="preserve"> </w:t>
        </w:r>
        <w:r>
          <w:t>a hibalista.xsd fájlnak megfelelő, következő formátumban tartalmazza a validációs hibákat.</w:t>
        </w:r>
      </w:ins>
    </w:p>
    <w:p w14:paraId="3061460E" w14:textId="107F6E3E" w:rsidR="000C2BE6" w:rsidDel="00D846DD" w:rsidRDefault="000C2BE6" w:rsidP="000C2BE6">
      <w:pPr>
        <w:rPr>
          <w:del w:id="879" w:author="Nánássy László" w:date="2024-06-10T10:36:00Z"/>
        </w:rPr>
      </w:pPr>
      <w:del w:id="880" w:author="Nánássy László" w:date="2024-06-10T10:36:00Z">
        <w:r w:rsidRPr="00B568AE" w:rsidDel="00D846DD">
          <w:delText>A</w:delText>
        </w:r>
        <w:r w:rsidDel="00D846DD">
          <w:delText xml:space="preserve"> válasz</w:delText>
        </w:r>
        <w:r w:rsidRPr="00B568AE" w:rsidDel="00D846DD">
          <w:delText xml:space="preserve"> errors</w:delText>
        </w:r>
        <w:r w:rsidDel="00D846DD">
          <w:delText xml:space="preserve"> paraméter</w:delText>
        </w:r>
        <w:r w:rsidR="009811F4" w:rsidDel="00D846DD">
          <w:delText>ében átadott fájl</w:delText>
        </w:r>
        <w:r w:rsidRPr="006B5BE5" w:rsidDel="00D846DD">
          <w:delText xml:space="preserve"> </w:delText>
        </w:r>
        <w:r w:rsidDel="00D846DD">
          <w:delText>a hibalista.xsd fájlnak megfelelő, következő formátumban tartalmazza a validációs hibákat.</w:delText>
        </w:r>
      </w:del>
    </w:p>
    <w:p w14:paraId="1EC9632D" w14:textId="64D9B942" w:rsidR="000C2BE6" w:rsidRPr="00B568AE" w:rsidDel="00D846DD" w:rsidRDefault="000C2BE6" w:rsidP="000C2BE6">
      <w:pPr>
        <w:rPr>
          <w:del w:id="881" w:author="Nánássy László" w:date="2024-06-10T10:36:00Z"/>
        </w:rPr>
      </w:pPr>
      <w:del w:id="882" w:author="Nánássy László" w:date="2024-06-10T10:36:00Z">
        <w:r w:rsidDel="00D846DD">
          <w:rPr>
            <w:noProof/>
          </w:rPr>
          <w:drawing>
            <wp:inline distT="0" distB="0" distL="0" distR="0" wp14:anchorId="6FCD9405" wp14:editId="3CB4878A">
              <wp:extent cx="3375660" cy="2266714"/>
              <wp:effectExtent l="0" t="0" r="0" b="635"/>
              <wp:docPr id="149208704" name="Kép 1" descr="A képen szöveg, képernyőkép, Betűtípus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9208704" name="Kép 1" descr="A képen szöveg, képernyőkép, Betűtípus, szám látható&#10;&#10;Automatikusan generált leírás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8821" cy="22755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EEE71E4" w14:textId="402CFE1E" w:rsidR="000C2BE6" w:rsidDel="00D846DD" w:rsidRDefault="000C2BE6" w:rsidP="000C2BE6">
      <w:pPr>
        <w:rPr>
          <w:del w:id="883" w:author="Nánássy László" w:date="2024-06-10T10:36:00Z"/>
        </w:rPr>
      </w:pPr>
      <w:del w:id="884" w:author="Nánássy László" w:date="2024-06-10T10:36:00Z">
        <w:r w:rsidDel="00D846DD">
          <w:rPr>
            <w:noProof/>
          </w:rPr>
          <w:drawing>
            <wp:inline distT="0" distB="0" distL="0" distR="0" wp14:anchorId="74C09F8F" wp14:editId="1CB61668">
              <wp:extent cx="4928282" cy="5311140"/>
              <wp:effectExtent l="0" t="0" r="5715" b="3810"/>
              <wp:docPr id="455208156" name="Kép 1" descr="A képen szöveg, képernyőkép, dokumentum, Betűtípu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5208156" name="Kép 1" descr="A képen szöveg, képernyőkép, dokumentum, Betűtípus látható&#10;&#10;Automatikusan generált leírás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6742" cy="53202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C9408AE" w14:textId="191D9992" w:rsidR="000C2BE6" w:rsidDel="00D846DD" w:rsidRDefault="000C2BE6" w:rsidP="000C2BE6">
      <w:pPr>
        <w:rPr>
          <w:del w:id="885" w:author="Nánássy László" w:date="2024-06-10T10:36:00Z"/>
        </w:rPr>
      </w:pPr>
    </w:p>
    <w:p w14:paraId="261DAE50" w14:textId="184A4E0C" w:rsidR="000C2BE6" w:rsidDel="00D846DD" w:rsidRDefault="000C2BE6" w:rsidP="000C2BE6">
      <w:pPr>
        <w:rPr>
          <w:del w:id="886" w:author="Nánássy László" w:date="2024-06-10T10:36:00Z"/>
        </w:rPr>
      </w:pPr>
      <w:del w:id="887" w:author="Nánássy László" w:date="2024-06-10T10:36:00Z">
        <w:r w:rsidDel="00D846DD">
          <w:rPr>
            <w:noProof/>
          </w:rPr>
          <w:drawing>
            <wp:inline distT="0" distB="0" distL="0" distR="0" wp14:anchorId="1086452A" wp14:editId="0A180446">
              <wp:extent cx="4049117" cy="5593080"/>
              <wp:effectExtent l="0" t="0" r="8890" b="7620"/>
              <wp:docPr id="1835879722" name="Kép 1" descr="A képen szöveg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5879722" name="Kép 1" descr="A képen szöveg, képernyőkép látható&#10;&#10;Automatikusan generált leírás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7265" cy="56181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BB50841" w14:textId="00FECB15" w:rsidR="000C2BE6" w:rsidDel="00D846DD" w:rsidRDefault="000C2BE6" w:rsidP="000C2BE6">
      <w:pPr>
        <w:rPr>
          <w:del w:id="888" w:author="Nánássy László" w:date="2024-06-10T10:36:00Z"/>
        </w:rPr>
      </w:pPr>
      <w:del w:id="889" w:author="Nánássy László" w:date="2024-06-10T10:36:00Z">
        <w:r w:rsidDel="00D846DD">
          <w:rPr>
            <w:noProof/>
          </w:rPr>
          <w:drawing>
            <wp:inline distT="0" distB="0" distL="0" distR="0" wp14:anchorId="5668A4C1" wp14:editId="07856A37">
              <wp:extent cx="4754880" cy="4595074"/>
              <wp:effectExtent l="0" t="0" r="7620" b="0"/>
              <wp:docPr id="753758586" name="Kép 1" descr="A képen szöveg, képernyőkép, Betűtípus, diagra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3758586" name="Kép 1" descr="A képen szöveg, képernyőkép, Betűtípus, diagram látható&#10;&#10;Automatikusan generált leírás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3655" cy="46035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B0A939C" w14:textId="40C52B8D" w:rsidR="000C2BE6" w:rsidDel="00D846DD" w:rsidRDefault="000C2BE6" w:rsidP="000C2BE6">
      <w:pPr>
        <w:rPr>
          <w:del w:id="890" w:author="Nánássy László" w:date="2024-06-10T10:36:00Z"/>
        </w:rPr>
      </w:pPr>
      <w:del w:id="891" w:author="Nánássy László" w:date="2024-06-10T10:36:00Z">
        <w:r w:rsidDel="00D846DD">
          <w:rPr>
            <w:noProof/>
          </w:rPr>
          <w:drawing>
            <wp:inline distT="0" distB="0" distL="0" distR="0" wp14:anchorId="24487B40" wp14:editId="0BAD13BB">
              <wp:extent cx="5762625" cy="2444115"/>
              <wp:effectExtent l="0" t="0" r="9525" b="0"/>
              <wp:docPr id="1771280962" name="Kép 1" descr="A képen szöveg, diagram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71280962" name="Kép 1" descr="A képen szöveg, diagram, képernyőkép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2444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7D72930" w14:textId="6724A0A7" w:rsidR="000C2BE6" w:rsidDel="00D846DD" w:rsidRDefault="000C2BE6" w:rsidP="00032F17">
      <w:pPr>
        <w:rPr>
          <w:del w:id="892" w:author="Nánássy László" w:date="2024-06-10T10:36:00Z"/>
        </w:rPr>
      </w:pPr>
    </w:p>
    <w:p w14:paraId="79952C71" w14:textId="166E990E" w:rsidR="00032F17" w:rsidDel="00E4524B" w:rsidRDefault="00032F17" w:rsidP="00032F17">
      <w:pPr>
        <w:rPr>
          <w:del w:id="893" w:author="Nánássy László" w:date="2024-06-10T11:36:00Z"/>
        </w:rPr>
      </w:pPr>
      <w:r>
        <w:t>Válaszkódok:</w:t>
      </w:r>
      <w:ins w:id="894" w:author="Nánássy László" w:date="2024-06-10T11:36:00Z">
        <w:r w:rsidR="00E4524B" w:rsidDel="00E4524B">
          <w:t xml:space="preserve"> </w:t>
        </w:r>
      </w:ins>
    </w:p>
    <w:p w14:paraId="4BB49FA9" w14:textId="41F1DB1D" w:rsidR="00032F17" w:rsidRDefault="00032F17" w:rsidP="00FF5E75">
      <w:del w:id="895" w:author="Nánássy László" w:date="2024-06-10T11:36:00Z">
        <w:r w:rsidDel="00E4524B">
          <w:rPr>
            <w:noProof/>
          </w:rPr>
          <w:drawing>
            <wp:inline distT="0" distB="0" distL="0" distR="0" wp14:anchorId="30B3BA13" wp14:editId="766FB8FB">
              <wp:extent cx="5762625" cy="614045"/>
              <wp:effectExtent l="0" t="0" r="9525" b="0"/>
              <wp:docPr id="1325937554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5937554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614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  <w:tblPrChange w:id="896" w:author="Nánássy László" w:date="2024-06-10T11:38:00Z">
          <w:tblPr>
            <w:tblStyle w:val="Rcsostblzat"/>
            <w:tblW w:w="0" w:type="auto"/>
            <w:shd w:val="clear" w:color="auto" w:fill="D9D9D9" w:themeFill="background1" w:themeFillShade="D9"/>
            <w:tblLook w:val="04A0" w:firstRow="1" w:lastRow="0" w:firstColumn="1" w:lastColumn="0" w:noHBand="0" w:noVBand="1"/>
          </w:tblPr>
        </w:tblPrChange>
      </w:tblPr>
      <w:tblGrid>
        <w:gridCol w:w="3227"/>
        <w:gridCol w:w="5838"/>
        <w:tblGridChange w:id="897">
          <w:tblGrid>
            <w:gridCol w:w="3227"/>
            <w:gridCol w:w="5838"/>
          </w:tblGrid>
        </w:tblGridChange>
      </w:tblGrid>
      <w:tr w:rsidR="00032F17" w14:paraId="404442AF" w14:textId="77777777" w:rsidTr="00E61DC5">
        <w:tc>
          <w:tcPr>
            <w:tcW w:w="3227" w:type="dxa"/>
            <w:shd w:val="clear" w:color="auto" w:fill="D9D9D9" w:themeFill="background1" w:themeFillShade="D9"/>
            <w:tcPrChange w:id="898" w:author="Nánássy László" w:date="2024-06-10T11:38:00Z">
              <w:tcPr>
                <w:tcW w:w="3227" w:type="dxa"/>
                <w:shd w:val="clear" w:color="auto" w:fill="D9D9D9" w:themeFill="background1" w:themeFillShade="D9"/>
              </w:tcPr>
            </w:tcPrChange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  <w:tcPrChange w:id="899" w:author="Nánássy László" w:date="2024-06-10T11:38:00Z">
              <w:tcPr>
                <w:tcW w:w="5838" w:type="dxa"/>
                <w:shd w:val="clear" w:color="auto" w:fill="D9D9D9" w:themeFill="background1" w:themeFillShade="D9"/>
              </w:tcPr>
            </w:tcPrChange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E61DC5">
        <w:tc>
          <w:tcPr>
            <w:tcW w:w="3227" w:type="dxa"/>
            <w:shd w:val="clear" w:color="auto" w:fill="D9D9D9" w:themeFill="background1" w:themeFillShade="D9"/>
            <w:tcPrChange w:id="900" w:author="Nánássy László" w:date="2024-06-10T11:38:00Z">
              <w:tcPr>
                <w:tcW w:w="3227" w:type="dxa"/>
                <w:shd w:val="clear" w:color="auto" w:fill="D9D9D9" w:themeFill="background1" w:themeFillShade="D9"/>
              </w:tcPr>
            </w:tcPrChange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  <w:tcPrChange w:id="901" w:author="Nánássy László" w:date="2024-06-10T11:38:00Z">
              <w:tcPr>
                <w:tcW w:w="5838" w:type="dxa"/>
                <w:shd w:val="clear" w:color="auto" w:fill="D9D9D9" w:themeFill="background1" w:themeFillShade="D9"/>
              </w:tcPr>
            </w:tcPrChange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E61DC5">
        <w:tc>
          <w:tcPr>
            <w:tcW w:w="3227" w:type="dxa"/>
            <w:shd w:val="clear" w:color="auto" w:fill="D9D9D9" w:themeFill="background1" w:themeFillShade="D9"/>
            <w:tcPrChange w:id="902" w:author="Nánássy László" w:date="2024-06-10T11:38:00Z">
              <w:tcPr>
                <w:tcW w:w="3227" w:type="dxa"/>
                <w:shd w:val="clear" w:color="auto" w:fill="D9D9D9" w:themeFill="background1" w:themeFillShade="D9"/>
              </w:tcPr>
            </w:tcPrChange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  <w:tcPrChange w:id="903" w:author="Nánássy László" w:date="2024-06-10T11:38:00Z">
              <w:tcPr>
                <w:tcW w:w="5838" w:type="dxa"/>
                <w:shd w:val="clear" w:color="auto" w:fill="D9D9D9" w:themeFill="background1" w:themeFillShade="D9"/>
              </w:tcPr>
            </w:tcPrChange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E61DC5">
        <w:trPr>
          <w:ins w:id="904" w:author="Nánássy László" w:date="2024-06-10T11:36:00Z"/>
        </w:trPr>
        <w:tc>
          <w:tcPr>
            <w:tcW w:w="3227" w:type="dxa"/>
            <w:shd w:val="clear" w:color="auto" w:fill="D9D9D9" w:themeFill="background1" w:themeFillShade="D9"/>
            <w:tcPrChange w:id="905" w:author="Nánássy László" w:date="2024-06-10T11:38:00Z">
              <w:tcPr>
                <w:tcW w:w="3227" w:type="dxa"/>
                <w:shd w:val="clear" w:color="auto" w:fill="D9D9D9" w:themeFill="background1" w:themeFillShade="D9"/>
              </w:tcPr>
            </w:tcPrChange>
          </w:tcPr>
          <w:p w14:paraId="1910D71F" w14:textId="7B1E66EF" w:rsidR="00130F60" w:rsidRDefault="00130F60" w:rsidP="00BB7F61">
            <w:pPr>
              <w:rPr>
                <w:ins w:id="906" w:author="Nánássy László" w:date="2024-06-10T11:36:00Z"/>
              </w:rPr>
            </w:pPr>
            <w:ins w:id="907" w:author="Nánássy László" w:date="2024-06-10T11:36:00Z">
              <w:r>
                <w:t>OTHER_ERROR</w:t>
              </w:r>
            </w:ins>
          </w:p>
        </w:tc>
        <w:tc>
          <w:tcPr>
            <w:tcW w:w="5838" w:type="dxa"/>
            <w:shd w:val="clear" w:color="auto" w:fill="D9D9D9" w:themeFill="background1" w:themeFillShade="D9"/>
            <w:tcPrChange w:id="908" w:author="Nánássy László" w:date="2024-06-10T11:38:00Z">
              <w:tcPr>
                <w:tcW w:w="5838" w:type="dxa"/>
                <w:shd w:val="clear" w:color="auto" w:fill="D9D9D9" w:themeFill="background1" w:themeFillShade="D9"/>
              </w:tcPr>
            </w:tcPrChange>
          </w:tcPr>
          <w:p w14:paraId="3619790F" w14:textId="4625E6D3" w:rsidR="00130F60" w:rsidRDefault="00130F60" w:rsidP="00BB7F61">
            <w:pPr>
              <w:rPr>
                <w:ins w:id="909" w:author="Nánássy László" w:date="2024-06-10T11:36:00Z"/>
              </w:rPr>
            </w:pPr>
            <w:ins w:id="910" w:author="Nánássy László" w:date="2024-06-10T11:37:00Z">
              <w:r>
                <w:t>Egyéb hiba</w:t>
              </w:r>
            </w:ins>
          </w:p>
        </w:tc>
      </w:tr>
    </w:tbl>
    <w:p w14:paraId="6B8C8670" w14:textId="7B12F0F9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2119880B" w14:textId="77777777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911" w:name="_Toc168915513"/>
      <w:r>
        <w:lastRenderedPageBreak/>
        <w:t>SOAP interfészek</w:t>
      </w:r>
      <w:bookmarkStart w:id="912" w:name="_Toc166508441"/>
      <w:bookmarkEnd w:id="911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913" w:name="_Toc168915514"/>
      <w:r>
        <w:t>Üzenetek általános felépítése</w:t>
      </w:r>
      <w:bookmarkStart w:id="914" w:name="_Toc166508442"/>
      <w:bookmarkEnd w:id="912"/>
      <w:bookmarkEnd w:id="913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915" w:name="_Toc168915515"/>
      <w:bookmarkEnd w:id="914"/>
      <w:r>
        <w:rPr>
          <w:i/>
          <w:iCs/>
          <w:sz w:val="24"/>
          <w:szCs w:val="24"/>
        </w:rPr>
        <w:t>Kérés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915"/>
    </w:p>
    <w:p w14:paraId="5C5F5391" w14:textId="77777777" w:rsidR="006536A2" w:rsidRDefault="006536A2" w:rsidP="006536A2">
      <w:r>
        <w:t xml:space="preserve">Az összes kérés üzenet SOAP </w:t>
      </w:r>
      <w:proofErr w:type="spellStart"/>
      <w:r>
        <w:t>header-jében</w:t>
      </w:r>
      <w:proofErr w:type="spellEnd"/>
      <w:r>
        <w:t xml:space="preserve">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77777777" w:rsidR="006536A2" w:rsidRDefault="006536A2" w:rsidP="006536A2">
      <w:r>
        <w:rPr>
          <w:noProof/>
        </w:rPr>
        <w:drawing>
          <wp:inline distT="0" distB="0" distL="0" distR="0" wp14:anchorId="77856CF4" wp14:editId="54B1CF2A">
            <wp:extent cx="4181475" cy="2028825"/>
            <wp:effectExtent l="0" t="0" r="0" b="0"/>
            <wp:docPr id="158094494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4948" name="Kép 1" descr="A képen szöveg, képernyőkép, Betűtípus, sor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proofErr w:type="spellStart"/>
            <w:r>
              <w:t>messageId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  <w:tr w:rsidR="006536A2" w14:paraId="3F1D003E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7DDB0CAA" w14:textId="77777777" w:rsidR="006536A2" w:rsidRDefault="006536A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5781C6C0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8B28A4B" w14:textId="77777777" w:rsidR="006536A2" w:rsidRPr="00D4717D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64703137" w14:textId="77777777" w:rsidR="006536A2" w:rsidRDefault="006536A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569F2EA0" w14:textId="77777777" w:rsidR="006536A2" w:rsidRDefault="006536A2" w:rsidP="006536A2"/>
    <w:p w14:paraId="33CCA3BE" w14:textId="77777777" w:rsidR="006536A2" w:rsidRDefault="006536A2" w:rsidP="006536A2">
      <w:r>
        <w:t xml:space="preserve">Az összes kérésnek tartalmaznia kel a </w:t>
      </w:r>
      <w:proofErr w:type="spellStart"/>
      <w:r>
        <w:t>DocumentBaseRequestType</w:t>
      </w:r>
      <w:proofErr w:type="spellEnd"/>
      <w:r>
        <w:t>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77777777" w:rsidR="006536A2" w:rsidRPr="003351D4" w:rsidRDefault="006536A2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916" w:name="_Toc166508443"/>
      <w:bookmarkStart w:id="917" w:name="_Toc168915516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916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917"/>
    </w:p>
    <w:p w14:paraId="13274ACE" w14:textId="77777777" w:rsidR="006536A2" w:rsidRDefault="006536A2" w:rsidP="006536A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656D853E" w14:textId="77777777" w:rsidR="006536A2" w:rsidRDefault="006536A2" w:rsidP="006536A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p w14:paraId="359D9582" w14:textId="77777777" w:rsidR="006536A2" w:rsidRDefault="006536A2" w:rsidP="006536A2">
      <w:r>
        <w:rPr>
          <w:noProof/>
        </w:rPr>
        <w:lastRenderedPageBreak/>
        <w:drawing>
          <wp:inline distT="0" distB="0" distL="0" distR="0" wp14:anchorId="1E8185E3" wp14:editId="69FA27E3">
            <wp:extent cx="3752850" cy="933450"/>
            <wp:effectExtent l="0" t="0" r="0" b="0"/>
            <wp:docPr id="180596306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63068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48A40DD5" w14:textId="77777777" w:rsidR="006536A2" w:rsidRDefault="006536A2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  <w:rPr>
          <w:ins w:id="918" w:author="Nánássy László" w:date="2024-06-10T12:26:00Z"/>
        </w:rPr>
      </w:pPr>
      <w:bookmarkStart w:id="919" w:name="_Toc166508449"/>
      <w:bookmarkStart w:id="920" w:name="_Toc168915517"/>
      <w:ins w:id="921" w:author="Nánássy László" w:date="2024-06-10T12:25:00Z">
        <w:r w:rsidRPr="008A467F">
          <w:rPr>
            <w:rPrChange w:id="922" w:author="Nánássy László" w:date="2024-06-10T12:25:00Z">
              <w:rPr>
                <w:i/>
                <w:iCs/>
                <w:sz w:val="24"/>
                <w:szCs w:val="24"/>
              </w:rPr>
            </w:rPrChange>
          </w:rPr>
          <w:t>Bizonylatkezelés általános struktúrái</w:t>
        </w:r>
      </w:ins>
      <w:bookmarkEnd w:id="920"/>
    </w:p>
    <w:p w14:paraId="51860CDE" w14:textId="77777777" w:rsidR="008A467F" w:rsidRDefault="008A467F" w:rsidP="008A467F">
      <w:pPr>
        <w:pStyle w:val="Cmsor2"/>
        <w:numPr>
          <w:ilvl w:val="2"/>
          <w:numId w:val="3"/>
        </w:numPr>
        <w:rPr>
          <w:ins w:id="923" w:author="Nánássy László" w:date="2024-06-10T12:26:00Z"/>
          <w:i/>
          <w:iCs/>
          <w:sz w:val="24"/>
          <w:szCs w:val="24"/>
        </w:rPr>
        <w:pPrChange w:id="924" w:author="Nánássy László" w:date="2024-06-10T12:26:00Z">
          <w:pPr>
            <w:pStyle w:val="Cmsor2"/>
            <w:numPr>
              <w:ilvl w:val="3"/>
              <w:numId w:val="3"/>
            </w:numPr>
            <w:ind w:left="648" w:hanging="648"/>
          </w:pPr>
        </w:pPrChange>
      </w:pPr>
      <w:bookmarkStart w:id="925" w:name="_Toc168915518"/>
      <w:ins w:id="926" w:author="Nánássy László" w:date="2024-06-10T12:26:00Z">
        <w:r>
          <w:rPr>
            <w:i/>
            <w:iCs/>
            <w:sz w:val="24"/>
            <w:szCs w:val="24"/>
          </w:rPr>
          <w:t>Bizonylat állapot</w:t>
        </w:r>
        <w:bookmarkEnd w:id="925"/>
      </w:ins>
    </w:p>
    <w:p w14:paraId="1EA89367" w14:textId="77777777" w:rsidR="008A467F" w:rsidRPr="003B618D" w:rsidRDefault="008A467F" w:rsidP="008A467F">
      <w:pPr>
        <w:rPr>
          <w:ins w:id="927" w:author="Nánássy László" w:date="2024-06-10T12:26:00Z"/>
        </w:rPr>
      </w:pPr>
      <w:ins w:id="928" w:author="Nánássy László" w:date="2024-06-10T12:26:00Z">
        <w:r w:rsidRPr="00E0415A">
          <w:t>Lásd</w:t>
        </w:r>
        <w:r>
          <w:t xml:space="preserve"> A REST API leírás 6.2.1 fejezetében.</w:t>
        </w:r>
      </w:ins>
    </w:p>
    <w:p w14:paraId="442BA40B" w14:textId="77777777" w:rsidR="008A467F" w:rsidRDefault="008A467F" w:rsidP="008A467F">
      <w:pPr>
        <w:pStyle w:val="Cmsor2"/>
        <w:numPr>
          <w:ilvl w:val="2"/>
          <w:numId w:val="3"/>
        </w:numPr>
        <w:rPr>
          <w:ins w:id="929" w:author="Nánássy László" w:date="2024-06-10T12:26:00Z"/>
          <w:i/>
          <w:iCs/>
          <w:sz w:val="24"/>
          <w:szCs w:val="24"/>
        </w:rPr>
        <w:pPrChange w:id="930" w:author="Nánássy László" w:date="2024-06-10T12:26:00Z">
          <w:pPr>
            <w:pStyle w:val="Cmsor2"/>
            <w:numPr>
              <w:ilvl w:val="3"/>
              <w:numId w:val="3"/>
            </w:numPr>
            <w:ind w:left="648" w:hanging="648"/>
          </w:pPr>
        </w:pPrChange>
      </w:pPr>
      <w:bookmarkStart w:id="931" w:name="_Toc168915519"/>
      <w:ins w:id="932" w:author="Nánássy László" w:date="2024-06-10T12:26:00Z">
        <w:r>
          <w:rPr>
            <w:i/>
            <w:iCs/>
            <w:sz w:val="24"/>
            <w:szCs w:val="24"/>
          </w:rPr>
          <w:t>Csatolmány</w:t>
        </w:r>
        <w:bookmarkEnd w:id="931"/>
      </w:ins>
    </w:p>
    <w:p w14:paraId="59411ABA" w14:textId="77777777" w:rsidR="008A467F" w:rsidRPr="00617AF6" w:rsidRDefault="008A467F" w:rsidP="008A467F">
      <w:pPr>
        <w:rPr>
          <w:ins w:id="933" w:author="Nánássy László" w:date="2024-06-10T12:26:00Z"/>
        </w:rPr>
      </w:pPr>
      <w:ins w:id="934" w:author="Nánássy László" w:date="2024-06-10T12:26:00Z">
        <w:r>
          <w:t xml:space="preserve">A bizonylathoz tartozó csatolmányok adatait az </w:t>
        </w:r>
        <w:proofErr w:type="spellStart"/>
        <w:r>
          <w:t>Attachment</w:t>
        </w:r>
        <w:proofErr w:type="spellEnd"/>
        <w:r>
          <w:t xml:space="preserve"> struktúra tartalmazza.</w:t>
        </w:r>
      </w:ins>
    </w:p>
    <w:p w14:paraId="31AB3E84" w14:textId="77777777" w:rsidR="008A467F" w:rsidRDefault="008A467F" w:rsidP="008A467F">
      <w:pPr>
        <w:rPr>
          <w:ins w:id="935" w:author="Nánássy László" w:date="2024-06-10T12:26:00Z"/>
        </w:rPr>
      </w:pPr>
      <w:ins w:id="936" w:author="Nánássy László" w:date="2024-06-10T12:26:00Z">
        <w:r>
          <w:rPr>
            <w:noProof/>
          </w:rPr>
          <w:drawing>
            <wp:inline distT="0" distB="0" distL="0" distR="0" wp14:anchorId="0938DF06" wp14:editId="65D0A233">
              <wp:extent cx="4010025" cy="3095625"/>
              <wp:effectExtent l="0" t="0" r="0" b="0"/>
              <wp:docPr id="762350468" name="Kép 1" descr="A képen szöveg, képernyőkép, Betűtípus, diagra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6825214" name="Kép 1" descr="A képen szöveg, képernyőkép, Betűtípus, diagram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0025" cy="3095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rPr>
          <w:ins w:id="937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ins w:id="938" w:author="Nánássy László" w:date="2024-06-10T12:26:00Z"/>
                <w:b/>
                <w:bCs/>
              </w:rPr>
            </w:pPr>
            <w:ins w:id="939" w:author="Nánássy László" w:date="2024-06-10T12:26:00Z">
              <w:r w:rsidRPr="00B30389">
                <w:rPr>
                  <w:b/>
                  <w:bCs/>
                </w:rPr>
                <w:t>név</w:t>
              </w:r>
            </w:ins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ins w:id="940" w:author="Nánássy László" w:date="2024-06-10T12:26:00Z"/>
                <w:b/>
                <w:bCs/>
              </w:rPr>
            </w:pPr>
            <w:ins w:id="941" w:author="Nánássy László" w:date="2024-06-10T12:26:00Z">
              <w:r w:rsidRPr="00B30389">
                <w:rPr>
                  <w:b/>
                  <w:bCs/>
                </w:rPr>
                <w:t>típus</w:t>
              </w:r>
            </w:ins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ins w:id="942" w:author="Nánássy László" w:date="2024-06-10T12:26:00Z"/>
                <w:b/>
                <w:bCs/>
              </w:rPr>
            </w:pPr>
            <w:ins w:id="943" w:author="Nánássy László" w:date="2024-06-10T12:26:00Z">
              <w:r>
                <w:rPr>
                  <w:b/>
                  <w:bCs/>
                </w:rPr>
                <w:t>kötelező</w:t>
              </w:r>
            </w:ins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ins w:id="944" w:author="Nánássy László" w:date="2024-06-10T12:26:00Z"/>
                <w:b/>
                <w:bCs/>
              </w:rPr>
            </w:pPr>
            <w:ins w:id="945" w:author="Nánássy László" w:date="2024-06-10T12:26:00Z">
              <w:r w:rsidRPr="00B30389">
                <w:rPr>
                  <w:b/>
                  <w:bCs/>
                </w:rPr>
                <w:t>leírás</w:t>
              </w:r>
            </w:ins>
          </w:p>
        </w:tc>
      </w:tr>
      <w:tr w:rsidR="008A467F" w14:paraId="129F2CA0" w14:textId="77777777" w:rsidTr="0030097C">
        <w:trPr>
          <w:ins w:id="946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pPr>
              <w:rPr>
                <w:ins w:id="947" w:author="Nánássy László" w:date="2024-06-10T12:26:00Z"/>
              </w:rPr>
            </w:pPr>
            <w:proofErr w:type="spellStart"/>
            <w:ins w:id="948" w:author="Nánássy László" w:date="2024-06-10T12:26:00Z">
              <w:r w:rsidRPr="007E1892">
                <w:t>fileId</w:t>
              </w:r>
              <w:proofErr w:type="spellEnd"/>
            </w:ins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  <w:rPr>
                <w:ins w:id="949" w:author="Nánássy László" w:date="2024-06-10T12:26:00Z"/>
              </w:rPr>
            </w:pPr>
            <w:proofErr w:type="spellStart"/>
            <w:proofErr w:type="gramStart"/>
            <w:ins w:id="950" w:author="Nánássy László" w:date="2024-06-10T12:26:00Z">
              <w:r w:rsidRPr="007E1892">
                <w:t>xs:string</w:t>
              </w:r>
              <w:proofErr w:type="spellEnd"/>
              <w:proofErr w:type="gramEnd"/>
            </w:ins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  <w:rPr>
                <w:ins w:id="951" w:author="Nánássy László" w:date="2024-06-10T12:26:00Z"/>
              </w:rPr>
            </w:pPr>
            <w:ins w:id="952" w:author="Nánássy László" w:date="2024-06-10T12:26:00Z">
              <w:r w:rsidRPr="007E1892">
                <w:t>igen</w:t>
              </w:r>
            </w:ins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pPr>
              <w:rPr>
                <w:ins w:id="953" w:author="Nánássy László" w:date="2024-06-10T12:26:00Z"/>
              </w:rPr>
            </w:pPr>
            <w:ins w:id="954" w:author="Nánássy László" w:date="2024-06-10T12:26:00Z">
              <w:r w:rsidRPr="007E1892">
                <w:t>A csatolmányfájl egyedi azonos</w:t>
              </w:r>
              <w:r>
                <w:t>í</w:t>
              </w:r>
              <w:r w:rsidRPr="007E1892">
                <w:t>tója a fájltárolóban</w:t>
              </w:r>
            </w:ins>
          </w:p>
        </w:tc>
      </w:tr>
      <w:tr w:rsidR="008A467F" w14:paraId="287BD54A" w14:textId="77777777" w:rsidTr="0030097C">
        <w:trPr>
          <w:ins w:id="955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pPr>
              <w:rPr>
                <w:ins w:id="956" w:author="Nánássy László" w:date="2024-06-10T12:26:00Z"/>
              </w:rPr>
            </w:pPr>
            <w:proofErr w:type="spellStart"/>
            <w:ins w:id="957" w:author="Nánássy László" w:date="2024-06-10T12:26:00Z">
              <w:r>
                <w:t>fileName</w:t>
              </w:r>
              <w:proofErr w:type="spellEnd"/>
            </w:ins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  <w:rPr>
                <w:ins w:id="958" w:author="Nánássy László" w:date="2024-06-10T12:26:00Z"/>
              </w:rPr>
            </w:pPr>
            <w:proofErr w:type="spellStart"/>
            <w:proofErr w:type="gramStart"/>
            <w:ins w:id="959" w:author="Nánássy László" w:date="2024-06-10T12:26:00Z">
              <w:r w:rsidRPr="007E1892">
                <w:t>xs:string</w:t>
              </w:r>
              <w:proofErr w:type="spellEnd"/>
              <w:proofErr w:type="gramEnd"/>
            </w:ins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  <w:rPr>
                <w:ins w:id="960" w:author="Nánássy László" w:date="2024-06-10T12:26:00Z"/>
              </w:rPr>
            </w:pPr>
            <w:ins w:id="961" w:author="Nánássy László" w:date="2024-06-10T12:26:00Z">
              <w:r>
                <w:t>igen</w:t>
              </w:r>
            </w:ins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pPr>
              <w:rPr>
                <w:ins w:id="962" w:author="Nánássy László" w:date="2024-06-10T12:26:00Z"/>
              </w:rPr>
            </w:pPr>
            <w:ins w:id="963" w:author="Nánássy László" w:date="2024-06-10T12:26:00Z">
              <w:r>
                <w:t>A csatolmányfájl neve kiterjesztéssel együtt</w:t>
              </w:r>
            </w:ins>
          </w:p>
        </w:tc>
      </w:tr>
      <w:tr w:rsidR="008A467F" w14:paraId="35817480" w14:textId="77777777" w:rsidTr="0030097C">
        <w:trPr>
          <w:ins w:id="964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pPr>
              <w:rPr>
                <w:ins w:id="965" w:author="Nánássy László" w:date="2024-06-10T12:26:00Z"/>
              </w:rPr>
            </w:pPr>
            <w:proofErr w:type="spellStart"/>
            <w:ins w:id="966" w:author="Nánássy László" w:date="2024-06-10T12:26:00Z">
              <w:r>
                <w:t>documentPartType</w:t>
              </w:r>
              <w:proofErr w:type="spellEnd"/>
            </w:ins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  <w:rPr>
                <w:ins w:id="967" w:author="Nánássy László" w:date="2024-06-10T12:26:00Z"/>
              </w:rPr>
            </w:pPr>
            <w:proofErr w:type="spellStart"/>
            <w:proofErr w:type="gramStart"/>
            <w:ins w:id="968" w:author="Nánássy László" w:date="2024-06-10T12:26:00Z">
              <w:r>
                <w:t>xs:string</w:t>
              </w:r>
              <w:proofErr w:type="spellEnd"/>
              <w:proofErr w:type="gramEnd"/>
            </w:ins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  <w:rPr>
                <w:ins w:id="969" w:author="Nánássy László" w:date="2024-06-10T12:26:00Z"/>
              </w:rPr>
            </w:pPr>
            <w:ins w:id="970" w:author="Nánássy László" w:date="2024-06-10T12:26:00Z">
              <w:r>
                <w:t>igen</w:t>
              </w:r>
            </w:ins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77777777" w:rsidR="008A467F" w:rsidRDefault="008A467F" w:rsidP="0030097C">
            <w:pPr>
              <w:rPr>
                <w:ins w:id="971" w:author="Nánássy László" w:date="2024-06-10T12:26:00Z"/>
              </w:rPr>
            </w:pPr>
            <w:ins w:id="972" w:author="Nánássy László" w:date="2024-06-10T12:26:00Z">
              <w:r>
                <w:t>Részbizonylat típus</w:t>
              </w:r>
            </w:ins>
          </w:p>
        </w:tc>
      </w:tr>
      <w:tr w:rsidR="008A467F" w14:paraId="31F47A41" w14:textId="77777777" w:rsidTr="0030097C">
        <w:trPr>
          <w:ins w:id="973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pPr>
              <w:rPr>
                <w:ins w:id="974" w:author="Nánássy László" w:date="2024-06-10T12:26:00Z"/>
              </w:rPr>
            </w:pPr>
            <w:proofErr w:type="spellStart"/>
            <w:ins w:id="975" w:author="Nánássy László" w:date="2024-06-10T12:26:00Z">
              <w:r>
                <w:t>type</w:t>
              </w:r>
              <w:proofErr w:type="spellEnd"/>
            </w:ins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  <w:rPr>
                <w:ins w:id="976" w:author="Nánássy László" w:date="2024-06-10T12:26:00Z"/>
              </w:rPr>
            </w:pPr>
            <w:proofErr w:type="spellStart"/>
            <w:proofErr w:type="gramStart"/>
            <w:ins w:id="977" w:author="Nánássy László" w:date="2024-06-10T12:26:00Z">
              <w:r>
                <w:t>xs:string</w:t>
              </w:r>
              <w:proofErr w:type="spellEnd"/>
              <w:proofErr w:type="gramEnd"/>
            </w:ins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  <w:rPr>
                <w:ins w:id="978" w:author="Nánássy László" w:date="2024-06-10T12:26:00Z"/>
              </w:rPr>
            </w:pPr>
            <w:ins w:id="979" w:author="Nánássy László" w:date="2024-06-10T12:26:00Z">
              <w:r>
                <w:t>igen</w:t>
              </w:r>
            </w:ins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77777777" w:rsidR="008A467F" w:rsidRDefault="008A467F" w:rsidP="0030097C">
            <w:pPr>
              <w:rPr>
                <w:ins w:id="980" w:author="Nánássy László" w:date="2024-06-10T12:26:00Z"/>
              </w:rPr>
            </w:pPr>
            <w:ins w:id="981" w:author="Nánássy László" w:date="2024-06-10T12:26:00Z">
              <w:r>
                <w:t>A csatolmány típusa</w:t>
              </w:r>
            </w:ins>
          </w:p>
        </w:tc>
      </w:tr>
    </w:tbl>
    <w:p w14:paraId="0B02E5DC" w14:textId="77777777" w:rsidR="008A467F" w:rsidRPr="006B0437" w:rsidRDefault="008A467F" w:rsidP="008A467F">
      <w:pPr>
        <w:rPr>
          <w:ins w:id="982" w:author="Nánássy László" w:date="2024-06-10T12:26:00Z"/>
        </w:rPr>
      </w:pPr>
    </w:p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ns w:id="983" w:author="Nánássy László" w:date="2024-06-10T12:27:00Z"/>
          <w:i/>
          <w:iCs/>
          <w:sz w:val="24"/>
          <w:szCs w:val="24"/>
        </w:rPr>
      </w:pPr>
      <w:bookmarkStart w:id="984" w:name="_Toc168915520"/>
      <w:ins w:id="985" w:author="Nánássy László" w:date="2024-06-10T12:27:00Z">
        <w:r>
          <w:rPr>
            <w:i/>
            <w:iCs/>
            <w:sz w:val="24"/>
            <w:szCs w:val="24"/>
          </w:rPr>
          <w:t>Hibalista</w:t>
        </w:r>
        <w:bookmarkEnd w:id="984"/>
      </w:ins>
    </w:p>
    <w:p w14:paraId="3C4572F3" w14:textId="4401C617" w:rsidR="008A467F" w:rsidRPr="008A467F" w:rsidRDefault="008A467F" w:rsidP="008A467F">
      <w:pPr>
        <w:rPr>
          <w:ins w:id="986" w:author="Nánássy László" w:date="2024-06-10T12:25:00Z"/>
        </w:rPr>
        <w:pPrChange w:id="987" w:author="Nánássy László" w:date="2024-06-10T12:26:00Z">
          <w:pPr>
            <w:pStyle w:val="Cmsor2"/>
            <w:numPr>
              <w:ilvl w:val="1"/>
              <w:numId w:val="3"/>
            </w:numPr>
            <w:ind w:left="432" w:hanging="432"/>
          </w:pPr>
        </w:pPrChange>
      </w:pPr>
      <w:ins w:id="988" w:author="Nánássy László" w:date="2024-06-10T12:27:00Z">
        <w:r w:rsidRPr="00E0415A">
          <w:t>Lásd</w:t>
        </w:r>
        <w:r>
          <w:t xml:space="preserve"> A REST API leírás 6.2.</w:t>
        </w:r>
        <w:r>
          <w:t>3</w:t>
        </w:r>
        <w:r>
          <w:t xml:space="preserve"> fejezetében.</w:t>
        </w:r>
      </w:ins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989" w:name="_Toc168915521"/>
      <w:r>
        <w:lastRenderedPageBreak/>
        <w:t>Bizonylatkezelés</w:t>
      </w:r>
      <w:bookmarkEnd w:id="919"/>
      <w:r w:rsidR="00752859">
        <w:t xml:space="preserve"> interfésze</w:t>
      </w:r>
      <w:bookmarkEnd w:id="98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proofErr w:type="spellStart"/>
            <w:r>
              <w:t>Document</w:t>
            </w:r>
            <w:proofErr w:type="spellEnd"/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  <w:p w14:paraId="4F412409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  <w:p w14:paraId="11104F6E" w14:textId="4E9F9C9D" w:rsidR="00951948" w:rsidRDefault="00951948" w:rsidP="00F47FAB">
            <w:proofErr w:type="spellStart"/>
            <w:r>
              <w:t>getDocument</w:t>
            </w:r>
            <w:r w:rsidR="004D6133">
              <w:t>Status</w:t>
            </w:r>
            <w:proofErr w:type="spellEnd"/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proofErr w:type="spellStart"/>
            <w:r>
              <w:t>document.wsdl</w:t>
            </w:r>
            <w:proofErr w:type="spellEnd"/>
            <w:r>
              <w:t>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8CB561E" w14:textId="5164BD67" w:rsidR="00951948" w:rsidDel="00B815A5" w:rsidRDefault="00951948" w:rsidP="00951948">
      <w:pPr>
        <w:pStyle w:val="Cmsor2"/>
        <w:numPr>
          <w:ilvl w:val="2"/>
          <w:numId w:val="3"/>
        </w:numPr>
        <w:rPr>
          <w:del w:id="990" w:author="Nánássy László" w:date="2024-06-10T12:27:00Z"/>
          <w:i/>
          <w:iCs/>
          <w:sz w:val="24"/>
          <w:szCs w:val="24"/>
        </w:rPr>
      </w:pPr>
      <w:bookmarkStart w:id="991" w:name="_Toc166508450"/>
      <w:del w:id="992" w:author="Nánássy László" w:date="2024-06-10T12:27:00Z">
        <w:r w:rsidDel="00B815A5">
          <w:rPr>
            <w:i/>
            <w:iCs/>
            <w:sz w:val="24"/>
            <w:szCs w:val="24"/>
          </w:rPr>
          <w:delText>Bizonylat</w:delText>
        </w:r>
        <w:r w:rsidR="00873EAF" w:rsidDel="00B815A5">
          <w:rPr>
            <w:i/>
            <w:iCs/>
            <w:sz w:val="24"/>
            <w:szCs w:val="24"/>
          </w:rPr>
          <w:delText>kezelés</w:delText>
        </w:r>
        <w:r w:rsidDel="00B815A5">
          <w:rPr>
            <w:i/>
            <w:iCs/>
            <w:sz w:val="24"/>
            <w:szCs w:val="24"/>
          </w:rPr>
          <w:delText xml:space="preserve"> általános struktúrá</w:delText>
        </w:r>
        <w:bookmarkEnd w:id="991"/>
        <w:r w:rsidR="00873EAF" w:rsidDel="00B815A5">
          <w:rPr>
            <w:i/>
            <w:iCs/>
            <w:sz w:val="24"/>
            <w:szCs w:val="24"/>
          </w:rPr>
          <w:delText>i</w:delText>
        </w:r>
        <w:bookmarkStart w:id="993" w:name="_Toc168915522"/>
        <w:bookmarkEnd w:id="993"/>
      </w:del>
    </w:p>
    <w:p w14:paraId="0BB3A102" w14:textId="563265B6" w:rsidR="00951948" w:rsidDel="008A467F" w:rsidRDefault="00951948" w:rsidP="00951948">
      <w:pPr>
        <w:pStyle w:val="Cmsor2"/>
        <w:numPr>
          <w:ilvl w:val="3"/>
          <w:numId w:val="3"/>
        </w:numPr>
        <w:rPr>
          <w:del w:id="994" w:author="Nánássy László" w:date="2024-06-10T12:26:00Z"/>
          <w:i/>
          <w:iCs/>
          <w:sz w:val="24"/>
          <w:szCs w:val="24"/>
        </w:rPr>
      </w:pPr>
      <w:bookmarkStart w:id="995" w:name="_Toc166508451"/>
      <w:del w:id="996" w:author="Nánássy László" w:date="2024-06-10T12:26:00Z">
        <w:r w:rsidDel="008A467F">
          <w:rPr>
            <w:i/>
            <w:iCs/>
            <w:sz w:val="24"/>
            <w:szCs w:val="24"/>
          </w:rPr>
          <w:delText>Bizonylat állapot</w:delText>
        </w:r>
        <w:bookmarkStart w:id="997" w:name="_Toc168915523"/>
        <w:bookmarkEnd w:id="995"/>
        <w:bookmarkEnd w:id="997"/>
      </w:del>
    </w:p>
    <w:p w14:paraId="17A7BDFF" w14:textId="4F58DD7F" w:rsidR="00873EAF" w:rsidRPr="00873EAF" w:rsidDel="00607231" w:rsidRDefault="00873EAF" w:rsidP="00873EAF">
      <w:pPr>
        <w:rPr>
          <w:del w:id="998" w:author="Nánássy László" w:date="2024-06-10T12:24:00Z"/>
        </w:rPr>
      </w:pPr>
      <w:del w:id="999" w:author="Nánássy László" w:date="2024-06-10T12:24:00Z">
        <w:r w:rsidDel="00607231">
          <w:delText>A bizonylatok által felvehető állapotok és azok között lehetséges átmenetek a következők:</w:delText>
        </w:r>
        <w:bookmarkStart w:id="1000" w:name="_Toc168915524"/>
        <w:bookmarkEnd w:id="1000"/>
      </w:del>
    </w:p>
    <w:p w14:paraId="0534709E" w14:textId="61A095DD" w:rsidR="00951948" w:rsidDel="00607231" w:rsidRDefault="00951948" w:rsidP="00951948">
      <w:pPr>
        <w:rPr>
          <w:del w:id="1001" w:author="Nánássy László" w:date="2024-06-10T12:24:00Z"/>
          <w:b/>
          <w:bCs/>
          <w:u w:val="single"/>
        </w:rPr>
      </w:pPr>
      <w:del w:id="1002" w:author="Nánássy László" w:date="2024-06-10T12:24:00Z">
        <w:r w:rsidRPr="00432177" w:rsidDel="00607231">
          <w:rPr>
            <w:b/>
            <w:bCs/>
            <w:u w:val="single"/>
          </w:rPr>
          <w:delText>Bizonylat állapotai:</w:delText>
        </w:r>
        <w:bookmarkStart w:id="1003" w:name="_Toc168915525"/>
        <w:bookmarkEnd w:id="1003"/>
      </w:del>
    </w:p>
    <w:p w14:paraId="47D11B4A" w14:textId="0150BC8C" w:rsidR="00951948" w:rsidRPr="00C7021B" w:rsidDel="00251FD3" w:rsidRDefault="00951948" w:rsidP="00951948">
      <w:pPr>
        <w:rPr>
          <w:del w:id="1004" w:author="Nánássy László" w:date="2024-06-10T12:22:00Z"/>
        </w:rPr>
      </w:pPr>
      <w:del w:id="1005" w:author="Nánássy László" w:date="2024-06-10T12:24:00Z">
        <w:r w:rsidRPr="00C7021B" w:rsidDel="00607231">
          <w:delText>A bizonylat állapotait a DocumentStatus enum tartalmazza</w:delText>
        </w:r>
        <w:r w:rsidDel="00607231">
          <w:delText>:</w:delText>
        </w:r>
      </w:del>
      <w:bookmarkStart w:id="1006" w:name="_Toc168915526"/>
      <w:bookmarkEnd w:id="1006"/>
    </w:p>
    <w:p w14:paraId="3C10C112" w14:textId="115E0055" w:rsidR="00951948" w:rsidDel="00607231" w:rsidRDefault="00951948" w:rsidP="00951948">
      <w:pPr>
        <w:rPr>
          <w:del w:id="1007" w:author="Nánássy László" w:date="2024-06-10T12:24:00Z"/>
        </w:rPr>
      </w:pPr>
      <w:del w:id="1008" w:author="Nánássy László" w:date="2024-06-10T12:22:00Z">
        <w:r w:rsidDel="00251FD3">
          <w:rPr>
            <w:noProof/>
          </w:rPr>
          <w:drawing>
            <wp:inline distT="0" distB="0" distL="0" distR="0" wp14:anchorId="170A43C6" wp14:editId="194A9E7D">
              <wp:extent cx="3409333" cy="1432560"/>
              <wp:effectExtent l="0" t="0" r="635" b="0"/>
              <wp:docPr id="1931757472" name="Kép 1" descr="A képen szöveg, képernyőkép, Betűtípus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1757472" name="Kép 1" descr="A képen szöveg, képernyőkép, Betűtípus, szám látható&#10;&#10;Automatikusan generált leírás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1139" cy="14375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bookmarkStart w:id="1009" w:name="_Toc168915527"/>
      <w:bookmarkEnd w:id="100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3"/>
        <w:gridCol w:w="6802"/>
      </w:tblGrid>
      <w:tr w:rsidR="00951948" w:rsidDel="00607231" w14:paraId="052225DE" w14:textId="03021349" w:rsidTr="00F47FAB">
        <w:trPr>
          <w:del w:id="1010" w:author="Nánássy László" w:date="2024-06-10T12:24:00Z"/>
        </w:trPr>
        <w:tc>
          <w:tcPr>
            <w:tcW w:w="2263" w:type="dxa"/>
            <w:shd w:val="clear" w:color="auto" w:fill="D9D9D9" w:themeFill="background1" w:themeFillShade="D9"/>
          </w:tcPr>
          <w:p w14:paraId="69CBAB8C" w14:textId="449ABB27" w:rsidR="00951948" w:rsidRPr="0019127B" w:rsidDel="00607231" w:rsidRDefault="00951948" w:rsidP="00F47FAB">
            <w:pPr>
              <w:jc w:val="center"/>
              <w:rPr>
                <w:del w:id="1011" w:author="Nánássy László" w:date="2024-06-10T12:24:00Z"/>
                <w:b/>
                <w:bCs/>
              </w:rPr>
            </w:pPr>
            <w:del w:id="1012" w:author="Nánássy László" w:date="2024-06-10T12:24:00Z">
              <w:r w:rsidRPr="0019127B" w:rsidDel="00607231">
                <w:rPr>
                  <w:b/>
                  <w:bCs/>
                </w:rPr>
                <w:delText>kód</w:delText>
              </w:r>
              <w:bookmarkStart w:id="1013" w:name="_Toc168915528"/>
              <w:bookmarkEnd w:id="1013"/>
            </w:del>
          </w:p>
        </w:tc>
        <w:tc>
          <w:tcPr>
            <w:tcW w:w="6802" w:type="dxa"/>
            <w:shd w:val="clear" w:color="auto" w:fill="D9D9D9" w:themeFill="background1" w:themeFillShade="D9"/>
          </w:tcPr>
          <w:p w14:paraId="45811C29" w14:textId="55038494" w:rsidR="00951948" w:rsidRPr="0019127B" w:rsidDel="00607231" w:rsidRDefault="00951948" w:rsidP="00F47FAB">
            <w:pPr>
              <w:jc w:val="center"/>
              <w:rPr>
                <w:del w:id="1014" w:author="Nánássy László" w:date="2024-06-10T12:24:00Z"/>
                <w:b/>
                <w:bCs/>
              </w:rPr>
            </w:pPr>
            <w:del w:id="1015" w:author="Nánássy László" w:date="2024-06-10T12:24:00Z">
              <w:r w:rsidRPr="0019127B" w:rsidDel="00607231">
                <w:rPr>
                  <w:b/>
                  <w:bCs/>
                </w:rPr>
                <w:delText>jelentés</w:delText>
              </w:r>
              <w:bookmarkStart w:id="1016" w:name="_Toc168915529"/>
              <w:bookmarkEnd w:id="1016"/>
            </w:del>
          </w:p>
        </w:tc>
        <w:bookmarkStart w:id="1017" w:name="_Toc168915530"/>
        <w:bookmarkEnd w:id="1017"/>
      </w:tr>
      <w:tr w:rsidR="00951948" w:rsidDel="00607231" w14:paraId="53CE9417" w14:textId="0F1911BA" w:rsidTr="00F47FAB">
        <w:trPr>
          <w:del w:id="1018" w:author="Nánássy László" w:date="2024-06-10T12:24:00Z"/>
        </w:trPr>
        <w:tc>
          <w:tcPr>
            <w:tcW w:w="2263" w:type="dxa"/>
            <w:shd w:val="clear" w:color="auto" w:fill="D9D9D9" w:themeFill="background1" w:themeFillShade="D9"/>
          </w:tcPr>
          <w:p w14:paraId="0A136861" w14:textId="07B43E07" w:rsidR="00951948" w:rsidRPr="0019127B" w:rsidDel="00607231" w:rsidRDefault="00951948" w:rsidP="00F47FAB">
            <w:pPr>
              <w:rPr>
                <w:del w:id="1019" w:author="Nánássy László" w:date="2024-06-10T12:24:00Z"/>
              </w:rPr>
            </w:pPr>
            <w:del w:id="1020" w:author="Nánássy László" w:date="2024-06-10T12:24:00Z">
              <w:r w:rsidDel="00607231">
                <w:delText>UNDER_VALIDATION</w:delText>
              </w:r>
              <w:bookmarkStart w:id="1021" w:name="_Toc168915531"/>
              <w:bookmarkEnd w:id="1021"/>
            </w:del>
          </w:p>
        </w:tc>
        <w:tc>
          <w:tcPr>
            <w:tcW w:w="6802" w:type="dxa"/>
            <w:shd w:val="clear" w:color="auto" w:fill="D9D9D9" w:themeFill="background1" w:themeFillShade="D9"/>
          </w:tcPr>
          <w:p w14:paraId="25980398" w14:textId="5C0A3827" w:rsidR="00951948" w:rsidRPr="0019127B" w:rsidDel="00607231" w:rsidRDefault="00951948" w:rsidP="00F47FAB">
            <w:pPr>
              <w:jc w:val="both"/>
              <w:rPr>
                <w:del w:id="1022" w:author="Nánássy László" w:date="2024-06-10T12:24:00Z"/>
              </w:rPr>
            </w:pPr>
            <w:del w:id="1023" w:author="Nánássy László" w:date="2024-06-10T12:24:00Z">
              <w:r w:rsidDel="00607231">
                <w:delText>A bizonylat ellenőrzése folyamatban van.</w:delText>
              </w:r>
              <w:bookmarkStart w:id="1024" w:name="_Toc168915532"/>
              <w:bookmarkEnd w:id="1024"/>
            </w:del>
          </w:p>
        </w:tc>
        <w:bookmarkStart w:id="1025" w:name="_Toc168915533"/>
        <w:bookmarkEnd w:id="1025"/>
      </w:tr>
      <w:tr w:rsidR="00951948" w:rsidDel="00607231" w14:paraId="32492A91" w14:textId="2B649C39" w:rsidTr="00F47FAB">
        <w:trPr>
          <w:del w:id="1026" w:author="Nánássy László" w:date="2024-06-10T12:24:00Z"/>
        </w:trPr>
        <w:tc>
          <w:tcPr>
            <w:tcW w:w="2263" w:type="dxa"/>
            <w:shd w:val="clear" w:color="auto" w:fill="D9D9D9" w:themeFill="background1" w:themeFillShade="D9"/>
          </w:tcPr>
          <w:p w14:paraId="37142733" w14:textId="0CB37D30" w:rsidR="00951948" w:rsidRPr="0019127B" w:rsidDel="00607231" w:rsidRDefault="00951948" w:rsidP="00F47FAB">
            <w:pPr>
              <w:rPr>
                <w:del w:id="1027" w:author="Nánássy László" w:date="2024-06-10T12:24:00Z"/>
              </w:rPr>
            </w:pPr>
            <w:del w:id="1028" w:author="Nánássy László" w:date="2024-06-10T12:24:00Z">
              <w:r w:rsidDel="00607231">
                <w:delText>VALIDATION_ERROR</w:delText>
              </w:r>
              <w:bookmarkStart w:id="1029" w:name="_Toc168915534"/>
              <w:bookmarkEnd w:id="1029"/>
            </w:del>
          </w:p>
        </w:tc>
        <w:tc>
          <w:tcPr>
            <w:tcW w:w="6802" w:type="dxa"/>
            <w:shd w:val="clear" w:color="auto" w:fill="D9D9D9" w:themeFill="background1" w:themeFillShade="D9"/>
          </w:tcPr>
          <w:p w14:paraId="1B309823" w14:textId="22C2EF57" w:rsidR="00951948" w:rsidRPr="0019127B" w:rsidDel="00607231" w:rsidRDefault="00951948" w:rsidP="00F47FAB">
            <w:pPr>
              <w:jc w:val="both"/>
              <w:rPr>
                <w:del w:id="1030" w:author="Nánássy László" w:date="2024-06-10T12:24:00Z"/>
              </w:rPr>
            </w:pPr>
            <w:del w:id="1031" w:author="Nánássy László" w:date="2024-06-10T12:24:00Z">
              <w:r w:rsidDel="00607231">
                <w:delText>A bizonylat nem a megfelelő kitöltéssel és/vagy csatolmányokkal lett elkészítve.</w:delText>
              </w:r>
              <w:bookmarkStart w:id="1032" w:name="_Toc168915535"/>
              <w:bookmarkEnd w:id="1032"/>
            </w:del>
          </w:p>
        </w:tc>
        <w:bookmarkStart w:id="1033" w:name="_Toc168915536"/>
        <w:bookmarkEnd w:id="1033"/>
      </w:tr>
      <w:tr w:rsidR="00951948" w:rsidDel="00607231" w14:paraId="1D71E793" w14:textId="17C0C352" w:rsidTr="00F47FAB">
        <w:trPr>
          <w:del w:id="1034" w:author="Nánássy László" w:date="2024-06-10T12:24:00Z"/>
        </w:trPr>
        <w:tc>
          <w:tcPr>
            <w:tcW w:w="2263" w:type="dxa"/>
            <w:shd w:val="clear" w:color="auto" w:fill="D9D9D9" w:themeFill="background1" w:themeFillShade="D9"/>
          </w:tcPr>
          <w:p w14:paraId="3BF2CAD4" w14:textId="576330A6" w:rsidR="00951948" w:rsidRPr="0019127B" w:rsidDel="00607231" w:rsidRDefault="00951948" w:rsidP="00F47FAB">
            <w:pPr>
              <w:rPr>
                <w:del w:id="1035" w:author="Nánássy László" w:date="2024-06-10T12:24:00Z"/>
              </w:rPr>
            </w:pPr>
            <w:del w:id="1036" w:author="Nánássy László" w:date="2024-06-10T12:24:00Z">
              <w:r w:rsidDel="00607231">
                <w:delText>VALIDATED</w:delText>
              </w:r>
              <w:bookmarkStart w:id="1037" w:name="_Toc168915537"/>
              <w:bookmarkEnd w:id="1037"/>
            </w:del>
          </w:p>
        </w:tc>
        <w:tc>
          <w:tcPr>
            <w:tcW w:w="6802" w:type="dxa"/>
            <w:shd w:val="clear" w:color="auto" w:fill="D9D9D9" w:themeFill="background1" w:themeFillShade="D9"/>
          </w:tcPr>
          <w:p w14:paraId="6C5BEBCC" w14:textId="77411B49" w:rsidR="00951948" w:rsidRPr="0019127B" w:rsidDel="00607231" w:rsidRDefault="00951948" w:rsidP="00F47FAB">
            <w:pPr>
              <w:jc w:val="both"/>
              <w:rPr>
                <w:del w:id="1038" w:author="Nánássy László" w:date="2024-06-10T12:24:00Z"/>
              </w:rPr>
            </w:pPr>
            <w:del w:id="1039" w:author="Nánássy László" w:date="2024-06-10T12:24:00Z">
              <w:r w:rsidDel="00607231">
                <w:delText>A bizonylat megfelelően lett kitöltve, és a csatolmányai is rendben vannak.</w:delText>
              </w:r>
              <w:bookmarkStart w:id="1040" w:name="_Toc168915538"/>
              <w:bookmarkEnd w:id="1040"/>
            </w:del>
          </w:p>
        </w:tc>
        <w:bookmarkStart w:id="1041" w:name="_Toc168915539"/>
        <w:bookmarkEnd w:id="1041"/>
      </w:tr>
      <w:tr w:rsidR="00951948" w:rsidDel="00607231" w14:paraId="546321B1" w14:textId="53720AEA" w:rsidTr="00F47FAB">
        <w:trPr>
          <w:del w:id="1042" w:author="Nánássy László" w:date="2024-06-10T12:24:00Z"/>
        </w:trPr>
        <w:tc>
          <w:tcPr>
            <w:tcW w:w="2263" w:type="dxa"/>
            <w:shd w:val="clear" w:color="auto" w:fill="D9D9D9" w:themeFill="background1" w:themeFillShade="D9"/>
          </w:tcPr>
          <w:p w14:paraId="35CDAC9F" w14:textId="1EF464C1" w:rsidR="00951948" w:rsidRPr="0019127B" w:rsidDel="00607231" w:rsidRDefault="00951948" w:rsidP="00F47FAB">
            <w:pPr>
              <w:rPr>
                <w:del w:id="1043" w:author="Nánássy László" w:date="2024-06-10T12:24:00Z"/>
              </w:rPr>
            </w:pPr>
            <w:del w:id="1044" w:author="Nánássy László" w:date="2024-06-10T12:24:00Z">
              <w:r w:rsidDel="00607231">
                <w:delText>UNDER_SUBMIT</w:delText>
              </w:r>
              <w:bookmarkStart w:id="1045" w:name="_Toc168915540"/>
              <w:bookmarkEnd w:id="1045"/>
            </w:del>
          </w:p>
        </w:tc>
        <w:tc>
          <w:tcPr>
            <w:tcW w:w="6802" w:type="dxa"/>
            <w:shd w:val="clear" w:color="auto" w:fill="D9D9D9" w:themeFill="background1" w:themeFillShade="D9"/>
          </w:tcPr>
          <w:p w14:paraId="2E642EC6" w14:textId="7CD35BB4" w:rsidR="00951948" w:rsidRPr="0019127B" w:rsidDel="00607231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del w:id="1046" w:author="Nánássy László" w:date="2024-06-10T12:24:00Z"/>
                <w:rFonts w:eastAsiaTheme="minorEastAsia"/>
                <w:color w:val="auto"/>
                <w:sz w:val="20"/>
                <w:szCs w:val="20"/>
              </w:rPr>
            </w:pPr>
            <w:del w:id="1047" w:author="Nánássy László" w:date="2024-06-10T12:24:00Z">
              <w:r w:rsidRPr="004733C0" w:rsidDel="00607231">
                <w:rPr>
                  <w:rFonts w:eastAsiaTheme="minorEastAsia"/>
                  <w:color w:val="auto"/>
                  <w:sz w:val="20"/>
                  <w:szCs w:val="20"/>
                </w:rPr>
                <w:delText>A bizonylat beküldése foly</w:delText>
              </w:r>
              <w:r w:rsidDel="00607231">
                <w:rPr>
                  <w:rFonts w:eastAsiaTheme="minorEastAsia"/>
                  <w:color w:val="auto"/>
                  <w:sz w:val="20"/>
                  <w:szCs w:val="20"/>
                </w:rPr>
                <w:delText>a</w:delText>
              </w:r>
              <w:r w:rsidRPr="004733C0" w:rsidDel="00607231">
                <w:rPr>
                  <w:rFonts w:eastAsiaTheme="minorEastAsia"/>
                  <w:color w:val="auto"/>
                  <w:sz w:val="20"/>
                  <w:szCs w:val="20"/>
                </w:rPr>
                <w:delText>matban van.</w:delText>
              </w:r>
              <w:bookmarkStart w:id="1048" w:name="_Toc168915541"/>
              <w:bookmarkEnd w:id="1048"/>
            </w:del>
          </w:p>
        </w:tc>
        <w:bookmarkStart w:id="1049" w:name="_Toc168915542"/>
        <w:bookmarkEnd w:id="1049"/>
      </w:tr>
      <w:tr w:rsidR="00951948" w:rsidDel="00607231" w14:paraId="067147F7" w14:textId="1D315290" w:rsidTr="00F47FAB">
        <w:trPr>
          <w:del w:id="1050" w:author="Nánássy László" w:date="2024-06-10T12:24:00Z"/>
        </w:trPr>
        <w:tc>
          <w:tcPr>
            <w:tcW w:w="2263" w:type="dxa"/>
            <w:shd w:val="clear" w:color="auto" w:fill="D9D9D9" w:themeFill="background1" w:themeFillShade="D9"/>
          </w:tcPr>
          <w:p w14:paraId="7A10733E" w14:textId="46AA1692" w:rsidR="00951948" w:rsidDel="00607231" w:rsidRDefault="00951948" w:rsidP="00F47FAB">
            <w:pPr>
              <w:rPr>
                <w:del w:id="1051" w:author="Nánássy László" w:date="2024-06-10T12:24:00Z"/>
              </w:rPr>
            </w:pPr>
            <w:del w:id="1052" w:author="Nánássy László" w:date="2024-06-10T12:24:00Z">
              <w:r w:rsidDel="00607231">
                <w:delText>SUBMIT_ERROR</w:delText>
              </w:r>
              <w:bookmarkStart w:id="1053" w:name="_Toc168915543"/>
              <w:bookmarkEnd w:id="1053"/>
            </w:del>
          </w:p>
        </w:tc>
        <w:tc>
          <w:tcPr>
            <w:tcW w:w="6802" w:type="dxa"/>
            <w:shd w:val="clear" w:color="auto" w:fill="D9D9D9" w:themeFill="background1" w:themeFillShade="D9"/>
          </w:tcPr>
          <w:p w14:paraId="6421F999" w14:textId="14F52FA4" w:rsidR="00951948" w:rsidRPr="004733C0" w:rsidDel="00607231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del w:id="1054" w:author="Nánássy László" w:date="2024-06-10T12:24:00Z"/>
                <w:rFonts w:eastAsiaTheme="minorEastAsia"/>
                <w:color w:val="auto"/>
                <w:sz w:val="20"/>
                <w:szCs w:val="20"/>
              </w:rPr>
            </w:pPr>
            <w:del w:id="1055" w:author="Nánássy László" w:date="2024-06-10T12:24:00Z">
              <w:r w:rsidDel="00607231">
                <w:delText>A bizonylat beküldése sikertelen.</w:delText>
              </w:r>
              <w:bookmarkStart w:id="1056" w:name="_Toc168915544"/>
              <w:bookmarkEnd w:id="1056"/>
            </w:del>
          </w:p>
        </w:tc>
        <w:bookmarkStart w:id="1057" w:name="_Toc168915545"/>
        <w:bookmarkEnd w:id="1057"/>
      </w:tr>
      <w:tr w:rsidR="00951948" w:rsidDel="00607231" w14:paraId="468408EF" w14:textId="1DC07953" w:rsidTr="00F47FAB">
        <w:trPr>
          <w:del w:id="1058" w:author="Nánássy László" w:date="2024-06-10T12:24:00Z"/>
        </w:trPr>
        <w:tc>
          <w:tcPr>
            <w:tcW w:w="2263" w:type="dxa"/>
            <w:shd w:val="clear" w:color="auto" w:fill="D9D9D9" w:themeFill="background1" w:themeFillShade="D9"/>
          </w:tcPr>
          <w:p w14:paraId="42E278FD" w14:textId="14013ACD" w:rsidR="00951948" w:rsidDel="00607231" w:rsidRDefault="00951948" w:rsidP="00F47FAB">
            <w:pPr>
              <w:rPr>
                <w:del w:id="1059" w:author="Nánássy László" w:date="2024-06-10T12:24:00Z"/>
              </w:rPr>
            </w:pPr>
            <w:del w:id="1060" w:author="Nánássy László" w:date="2024-06-10T12:24:00Z">
              <w:r w:rsidDel="00607231">
                <w:delText>SUBMITTED</w:delText>
              </w:r>
              <w:bookmarkStart w:id="1061" w:name="_Toc168915546"/>
              <w:bookmarkEnd w:id="1061"/>
            </w:del>
          </w:p>
        </w:tc>
        <w:tc>
          <w:tcPr>
            <w:tcW w:w="6802" w:type="dxa"/>
            <w:shd w:val="clear" w:color="auto" w:fill="D9D9D9" w:themeFill="background1" w:themeFillShade="D9"/>
          </w:tcPr>
          <w:p w14:paraId="05486CD6" w14:textId="52C6553A" w:rsidR="00951948" w:rsidDel="00607231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del w:id="1062" w:author="Nánássy László" w:date="2024-06-10T12:24:00Z"/>
              </w:rPr>
            </w:pPr>
            <w:del w:id="1063" w:author="Nánássy László" w:date="2024-06-10T12:24:00Z">
              <w:r w:rsidDel="00607231">
                <w:delText>A bizonylat sikeresen be lett küldve.</w:delText>
              </w:r>
              <w:bookmarkStart w:id="1064" w:name="_Toc168915547"/>
              <w:bookmarkEnd w:id="1064"/>
            </w:del>
          </w:p>
        </w:tc>
        <w:bookmarkStart w:id="1065" w:name="_Toc168915548"/>
        <w:bookmarkEnd w:id="1065"/>
      </w:tr>
      <w:tr w:rsidR="00951948" w:rsidDel="00607231" w14:paraId="4C914694" w14:textId="2520A78A" w:rsidTr="00F47FAB">
        <w:trPr>
          <w:del w:id="1066" w:author="Nánássy László" w:date="2024-06-10T12:24:00Z"/>
        </w:trPr>
        <w:tc>
          <w:tcPr>
            <w:tcW w:w="2263" w:type="dxa"/>
            <w:shd w:val="clear" w:color="auto" w:fill="D9D9D9" w:themeFill="background1" w:themeFillShade="D9"/>
          </w:tcPr>
          <w:p w14:paraId="5257A5B2" w14:textId="6CA7563E" w:rsidR="00951948" w:rsidDel="00607231" w:rsidRDefault="00951948" w:rsidP="00F47FAB">
            <w:pPr>
              <w:rPr>
                <w:del w:id="1067" w:author="Nánássy László" w:date="2024-06-10T12:24:00Z"/>
              </w:rPr>
            </w:pPr>
            <w:del w:id="1068" w:author="Nánássy László" w:date="2024-06-10T12:24:00Z">
              <w:r w:rsidDel="00607231">
                <w:delText>DELETED</w:delText>
              </w:r>
              <w:bookmarkStart w:id="1069" w:name="_Toc168915549"/>
              <w:bookmarkEnd w:id="1069"/>
            </w:del>
          </w:p>
        </w:tc>
        <w:tc>
          <w:tcPr>
            <w:tcW w:w="6802" w:type="dxa"/>
            <w:shd w:val="clear" w:color="auto" w:fill="D9D9D9" w:themeFill="background1" w:themeFillShade="D9"/>
          </w:tcPr>
          <w:p w14:paraId="077C7496" w14:textId="58A09FD6" w:rsidR="00951948" w:rsidDel="00607231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del w:id="1070" w:author="Nánássy László" w:date="2024-06-10T12:24:00Z"/>
              </w:rPr>
            </w:pPr>
            <w:del w:id="1071" w:author="Nánássy László" w:date="2024-06-10T12:24:00Z">
              <w:r w:rsidDel="00607231">
                <w:delText>A bizonylatfájl a megőrzési időpontban automatikusan törlve lett a fájltárolóból.</w:delText>
              </w:r>
              <w:bookmarkStart w:id="1072" w:name="_Toc168915550"/>
              <w:bookmarkEnd w:id="1072"/>
            </w:del>
          </w:p>
        </w:tc>
        <w:bookmarkStart w:id="1073" w:name="_Toc168915551"/>
        <w:bookmarkEnd w:id="1073"/>
      </w:tr>
    </w:tbl>
    <w:p w14:paraId="7C4D7C6B" w14:textId="70C827F4" w:rsidR="00951948" w:rsidDel="00607231" w:rsidRDefault="00951948" w:rsidP="00951948">
      <w:pPr>
        <w:pStyle w:val="Listaszerbekezds"/>
        <w:ind w:left="360"/>
        <w:rPr>
          <w:del w:id="1074" w:author="Nánássy László" w:date="2024-06-10T12:24:00Z"/>
        </w:rPr>
      </w:pPr>
      <w:bookmarkStart w:id="1075" w:name="_Toc168915552"/>
      <w:bookmarkEnd w:id="1075"/>
    </w:p>
    <w:p w14:paraId="43AB2136" w14:textId="42FE9986" w:rsidR="00951948" w:rsidDel="00607231" w:rsidRDefault="00951948" w:rsidP="00951948">
      <w:pPr>
        <w:rPr>
          <w:del w:id="1076" w:author="Nánássy László" w:date="2024-06-10T12:24:00Z"/>
          <w:b/>
          <w:bCs/>
          <w:u w:val="single"/>
        </w:rPr>
      </w:pPr>
      <w:del w:id="1077" w:author="Nánássy László" w:date="2024-06-10T12:24:00Z">
        <w:r w:rsidRPr="00432177" w:rsidDel="00607231">
          <w:rPr>
            <w:b/>
            <w:bCs/>
            <w:u w:val="single"/>
          </w:rPr>
          <w:delText>Bizonylat állapotátmenetei:</w:delText>
        </w:r>
        <w:bookmarkStart w:id="1078" w:name="_Toc168915553"/>
        <w:bookmarkEnd w:id="1078"/>
      </w:del>
    </w:p>
    <w:p w14:paraId="267601F4" w14:textId="29BA94BD" w:rsidR="00951948" w:rsidRPr="003B618D" w:rsidDel="008A467F" w:rsidRDefault="00E0415A" w:rsidP="00951948">
      <w:pPr>
        <w:rPr>
          <w:del w:id="1079" w:author="Nánássy László" w:date="2024-06-10T12:26:00Z"/>
        </w:rPr>
      </w:pPr>
      <w:del w:id="1080" w:author="Nánássy László" w:date="2024-06-10T12:26:00Z">
        <w:r w:rsidRPr="00E0415A" w:rsidDel="008A467F">
          <w:delText>Lásd</w:delText>
        </w:r>
        <w:r w:rsidDel="008A467F">
          <w:delText xml:space="preserve"> A REST API leírás</w:delText>
        </w:r>
        <w:r w:rsidR="00302511" w:rsidDel="008A467F">
          <w:delText xml:space="preserve"> 6.2.1 fejezetében</w:delText>
        </w:r>
        <w:r w:rsidDel="008A467F">
          <w:delText>.</w:delText>
        </w:r>
        <w:bookmarkStart w:id="1081" w:name="_Toc168915554"/>
        <w:bookmarkEnd w:id="1081"/>
      </w:del>
    </w:p>
    <w:p w14:paraId="1835A7B6" w14:textId="784CB1F8" w:rsidR="00951948" w:rsidDel="008A467F" w:rsidRDefault="00951948" w:rsidP="00951948">
      <w:pPr>
        <w:pStyle w:val="Cmsor2"/>
        <w:numPr>
          <w:ilvl w:val="3"/>
          <w:numId w:val="3"/>
        </w:numPr>
        <w:rPr>
          <w:del w:id="1082" w:author="Nánássy László" w:date="2024-06-10T12:26:00Z"/>
          <w:i/>
          <w:iCs/>
          <w:sz w:val="24"/>
          <w:szCs w:val="24"/>
        </w:rPr>
      </w:pPr>
      <w:bookmarkStart w:id="1083" w:name="_Toc166508452"/>
      <w:del w:id="1084" w:author="Nánássy László" w:date="2024-06-10T12:26:00Z">
        <w:r w:rsidDel="008A467F">
          <w:rPr>
            <w:i/>
            <w:iCs/>
            <w:sz w:val="24"/>
            <w:szCs w:val="24"/>
          </w:rPr>
          <w:delText>Csatolmány</w:delText>
        </w:r>
        <w:bookmarkStart w:id="1085" w:name="_Toc168915555"/>
        <w:bookmarkEnd w:id="1083"/>
        <w:bookmarkEnd w:id="1085"/>
      </w:del>
    </w:p>
    <w:p w14:paraId="5D6FC230" w14:textId="4D1C9681" w:rsidR="00951948" w:rsidRPr="00617AF6" w:rsidDel="008A467F" w:rsidRDefault="00951948" w:rsidP="00951948">
      <w:pPr>
        <w:rPr>
          <w:del w:id="1086" w:author="Nánássy László" w:date="2024-06-10T12:26:00Z"/>
        </w:rPr>
      </w:pPr>
      <w:del w:id="1087" w:author="Nánássy László" w:date="2024-06-10T12:26:00Z">
        <w:r w:rsidDel="008A467F">
          <w:delText>A bizonylathoz tartozó csatolmányok adatait az Attachment struktúra tartalmazza.</w:delText>
        </w:r>
        <w:bookmarkStart w:id="1088" w:name="_Toc168915556"/>
        <w:bookmarkEnd w:id="1088"/>
      </w:del>
    </w:p>
    <w:p w14:paraId="237999CF" w14:textId="14D4AA69" w:rsidR="00951948" w:rsidDel="008A467F" w:rsidRDefault="00951948" w:rsidP="00951948">
      <w:pPr>
        <w:rPr>
          <w:del w:id="1089" w:author="Nánássy László" w:date="2024-06-10T12:26:00Z"/>
        </w:rPr>
      </w:pPr>
      <w:del w:id="1090" w:author="Nánássy László" w:date="2024-06-10T12:26:00Z">
        <w:r w:rsidDel="008A467F">
          <w:rPr>
            <w:noProof/>
          </w:rPr>
          <w:drawing>
            <wp:inline distT="0" distB="0" distL="0" distR="0" wp14:anchorId="2BB220D5" wp14:editId="6BA25C26">
              <wp:extent cx="4010025" cy="3095625"/>
              <wp:effectExtent l="0" t="0" r="0" b="0"/>
              <wp:docPr id="606825214" name="Kép 1" descr="A képen szöveg, képernyőkép, Betűtípus, diagra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6825214" name="Kép 1" descr="A képen szöveg, képernyőkép, Betűtípus, diagram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0025" cy="3095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Start w:id="1091" w:name="_Toc168915557"/>
        <w:bookmarkEnd w:id="1091"/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951948" w:rsidDel="008A467F" w14:paraId="0D72181A" w14:textId="47EB6DE9" w:rsidTr="00F47FAB">
        <w:trPr>
          <w:del w:id="1092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0B0E6308" w14:textId="5EF5B7DD" w:rsidR="00951948" w:rsidRPr="00B30389" w:rsidDel="008A467F" w:rsidRDefault="00951948" w:rsidP="00F47FAB">
            <w:pPr>
              <w:jc w:val="center"/>
              <w:rPr>
                <w:del w:id="1093" w:author="Nánássy László" w:date="2024-06-10T12:26:00Z"/>
                <w:b/>
                <w:bCs/>
              </w:rPr>
            </w:pPr>
            <w:del w:id="1094" w:author="Nánássy László" w:date="2024-06-10T12:26:00Z">
              <w:r w:rsidRPr="00B30389" w:rsidDel="008A467F">
                <w:rPr>
                  <w:b/>
                  <w:bCs/>
                </w:rPr>
                <w:delText>név</w:delText>
              </w:r>
              <w:bookmarkStart w:id="1095" w:name="_Toc168915558"/>
              <w:bookmarkEnd w:id="1095"/>
            </w:del>
          </w:p>
        </w:tc>
        <w:tc>
          <w:tcPr>
            <w:tcW w:w="1726" w:type="dxa"/>
            <w:shd w:val="clear" w:color="auto" w:fill="D9D9D9" w:themeFill="background1" w:themeFillShade="D9"/>
          </w:tcPr>
          <w:p w14:paraId="41F9F2A9" w14:textId="507C4330" w:rsidR="00951948" w:rsidRPr="00B30389" w:rsidDel="008A467F" w:rsidRDefault="00951948" w:rsidP="00F47FAB">
            <w:pPr>
              <w:jc w:val="center"/>
              <w:rPr>
                <w:del w:id="1096" w:author="Nánássy László" w:date="2024-06-10T12:26:00Z"/>
                <w:b/>
                <w:bCs/>
              </w:rPr>
            </w:pPr>
            <w:del w:id="1097" w:author="Nánássy László" w:date="2024-06-10T12:26:00Z">
              <w:r w:rsidRPr="00B30389" w:rsidDel="008A467F">
                <w:rPr>
                  <w:b/>
                  <w:bCs/>
                </w:rPr>
                <w:delText>típus</w:delText>
              </w:r>
              <w:bookmarkStart w:id="1098" w:name="_Toc168915559"/>
              <w:bookmarkEnd w:id="1098"/>
            </w:del>
          </w:p>
        </w:tc>
        <w:tc>
          <w:tcPr>
            <w:tcW w:w="998" w:type="dxa"/>
            <w:shd w:val="clear" w:color="auto" w:fill="D9D9D9" w:themeFill="background1" w:themeFillShade="D9"/>
          </w:tcPr>
          <w:p w14:paraId="2CDF258C" w14:textId="59D7AF22" w:rsidR="00951948" w:rsidRPr="00B30389" w:rsidDel="008A467F" w:rsidRDefault="00951948" w:rsidP="00F47FAB">
            <w:pPr>
              <w:jc w:val="center"/>
              <w:rPr>
                <w:del w:id="1099" w:author="Nánássy László" w:date="2024-06-10T12:26:00Z"/>
                <w:b/>
                <w:bCs/>
              </w:rPr>
            </w:pPr>
            <w:del w:id="1100" w:author="Nánássy László" w:date="2024-06-10T12:26:00Z">
              <w:r w:rsidDel="008A467F">
                <w:rPr>
                  <w:b/>
                  <w:bCs/>
                </w:rPr>
                <w:delText>kötelező</w:delText>
              </w:r>
              <w:bookmarkStart w:id="1101" w:name="_Toc168915560"/>
              <w:bookmarkEnd w:id="1101"/>
            </w:del>
          </w:p>
        </w:tc>
        <w:tc>
          <w:tcPr>
            <w:tcW w:w="4409" w:type="dxa"/>
            <w:shd w:val="clear" w:color="auto" w:fill="D9D9D9" w:themeFill="background1" w:themeFillShade="D9"/>
          </w:tcPr>
          <w:p w14:paraId="07B031C5" w14:textId="72D3F1AD" w:rsidR="00951948" w:rsidRPr="00B30389" w:rsidDel="008A467F" w:rsidRDefault="00951948" w:rsidP="00F47FAB">
            <w:pPr>
              <w:jc w:val="center"/>
              <w:rPr>
                <w:del w:id="1102" w:author="Nánássy László" w:date="2024-06-10T12:26:00Z"/>
                <w:b/>
                <w:bCs/>
              </w:rPr>
            </w:pPr>
            <w:del w:id="1103" w:author="Nánássy László" w:date="2024-06-10T12:26:00Z">
              <w:r w:rsidRPr="00B30389" w:rsidDel="008A467F">
                <w:rPr>
                  <w:b/>
                  <w:bCs/>
                </w:rPr>
                <w:delText>leírás</w:delText>
              </w:r>
              <w:bookmarkStart w:id="1104" w:name="_Toc168915561"/>
              <w:bookmarkEnd w:id="1104"/>
            </w:del>
          </w:p>
        </w:tc>
        <w:bookmarkStart w:id="1105" w:name="_Toc168915562"/>
        <w:bookmarkEnd w:id="1105"/>
      </w:tr>
      <w:tr w:rsidR="00951948" w:rsidDel="008A467F" w14:paraId="77A7716B" w14:textId="17DDA88F" w:rsidTr="00F47FAB">
        <w:trPr>
          <w:del w:id="1106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6D13667F" w14:textId="2EF9D7AA" w:rsidR="00951948" w:rsidRPr="007E1892" w:rsidDel="008A467F" w:rsidRDefault="00951948" w:rsidP="00F47FAB">
            <w:pPr>
              <w:rPr>
                <w:del w:id="1107" w:author="Nánássy László" w:date="2024-06-10T12:26:00Z"/>
              </w:rPr>
            </w:pPr>
            <w:del w:id="1108" w:author="Nánássy László" w:date="2024-06-10T12:26:00Z">
              <w:r w:rsidRPr="007E1892" w:rsidDel="008A467F">
                <w:delText>fileId</w:delText>
              </w:r>
              <w:bookmarkStart w:id="1109" w:name="_Toc168915563"/>
              <w:bookmarkEnd w:id="1109"/>
            </w:del>
          </w:p>
        </w:tc>
        <w:tc>
          <w:tcPr>
            <w:tcW w:w="1726" w:type="dxa"/>
            <w:shd w:val="clear" w:color="auto" w:fill="D9D9D9" w:themeFill="background1" w:themeFillShade="D9"/>
          </w:tcPr>
          <w:p w14:paraId="1C501A2A" w14:textId="675234BC" w:rsidR="00951948" w:rsidRPr="007E1892" w:rsidDel="008A467F" w:rsidRDefault="00951948" w:rsidP="00F47FAB">
            <w:pPr>
              <w:jc w:val="center"/>
              <w:rPr>
                <w:del w:id="1110" w:author="Nánássy László" w:date="2024-06-10T12:26:00Z"/>
              </w:rPr>
            </w:pPr>
            <w:del w:id="1111" w:author="Nánássy László" w:date="2024-06-10T12:26:00Z">
              <w:r w:rsidRPr="007E1892" w:rsidDel="008A467F">
                <w:delText>xs:string</w:delText>
              </w:r>
              <w:bookmarkStart w:id="1112" w:name="_Toc168915564"/>
              <w:bookmarkEnd w:id="1112"/>
            </w:del>
          </w:p>
        </w:tc>
        <w:tc>
          <w:tcPr>
            <w:tcW w:w="998" w:type="dxa"/>
            <w:shd w:val="clear" w:color="auto" w:fill="D9D9D9" w:themeFill="background1" w:themeFillShade="D9"/>
          </w:tcPr>
          <w:p w14:paraId="480872D5" w14:textId="2F022D67" w:rsidR="00951948" w:rsidRPr="007E1892" w:rsidDel="008A467F" w:rsidRDefault="00951948" w:rsidP="00F47FAB">
            <w:pPr>
              <w:jc w:val="center"/>
              <w:rPr>
                <w:del w:id="1113" w:author="Nánássy László" w:date="2024-06-10T12:26:00Z"/>
              </w:rPr>
            </w:pPr>
            <w:del w:id="1114" w:author="Nánássy László" w:date="2024-06-10T12:26:00Z">
              <w:r w:rsidRPr="007E1892" w:rsidDel="008A467F">
                <w:delText>igen</w:delText>
              </w:r>
              <w:bookmarkStart w:id="1115" w:name="_Toc168915565"/>
              <w:bookmarkEnd w:id="1115"/>
            </w:del>
          </w:p>
        </w:tc>
        <w:tc>
          <w:tcPr>
            <w:tcW w:w="4409" w:type="dxa"/>
            <w:shd w:val="clear" w:color="auto" w:fill="D9D9D9" w:themeFill="background1" w:themeFillShade="D9"/>
          </w:tcPr>
          <w:p w14:paraId="072A2A5A" w14:textId="16B0CE0E" w:rsidR="00951948" w:rsidRPr="007E1892" w:rsidDel="008A467F" w:rsidRDefault="00951948" w:rsidP="00F47FAB">
            <w:pPr>
              <w:rPr>
                <w:del w:id="1116" w:author="Nánássy László" w:date="2024-06-10T12:26:00Z"/>
              </w:rPr>
            </w:pPr>
            <w:del w:id="1117" w:author="Nánássy László" w:date="2024-06-10T12:26:00Z">
              <w:r w:rsidRPr="007E1892" w:rsidDel="008A467F">
                <w:delText>A csatolmányfájl egyedi azonos</w:delText>
              </w:r>
              <w:r w:rsidDel="008A467F">
                <w:delText>í</w:delText>
              </w:r>
              <w:r w:rsidRPr="007E1892" w:rsidDel="008A467F">
                <w:delText>tója a fájltárolóban</w:delText>
              </w:r>
              <w:bookmarkStart w:id="1118" w:name="_Toc168915566"/>
              <w:bookmarkEnd w:id="1118"/>
            </w:del>
          </w:p>
        </w:tc>
        <w:bookmarkStart w:id="1119" w:name="_Toc168915567"/>
        <w:bookmarkEnd w:id="1119"/>
      </w:tr>
      <w:tr w:rsidR="00951948" w:rsidDel="008A467F" w14:paraId="7B68C490" w14:textId="2154BB6E" w:rsidTr="00F47FAB">
        <w:trPr>
          <w:del w:id="1120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6DB714F2" w14:textId="434E9731" w:rsidR="00951948" w:rsidRPr="007E1892" w:rsidDel="008A467F" w:rsidRDefault="00951948" w:rsidP="00F47FAB">
            <w:pPr>
              <w:rPr>
                <w:del w:id="1121" w:author="Nánássy László" w:date="2024-06-10T12:26:00Z"/>
              </w:rPr>
            </w:pPr>
            <w:del w:id="1122" w:author="Nánássy László" w:date="2024-06-10T12:26:00Z">
              <w:r w:rsidDel="008A467F">
                <w:delText>fileName</w:delText>
              </w:r>
              <w:bookmarkStart w:id="1123" w:name="_Toc168915568"/>
              <w:bookmarkEnd w:id="1123"/>
            </w:del>
          </w:p>
        </w:tc>
        <w:tc>
          <w:tcPr>
            <w:tcW w:w="1726" w:type="dxa"/>
            <w:shd w:val="clear" w:color="auto" w:fill="D9D9D9" w:themeFill="background1" w:themeFillShade="D9"/>
          </w:tcPr>
          <w:p w14:paraId="23AB8A84" w14:textId="74F143C7" w:rsidR="00951948" w:rsidRPr="007E1892" w:rsidDel="008A467F" w:rsidRDefault="00951948" w:rsidP="00F47FAB">
            <w:pPr>
              <w:jc w:val="center"/>
              <w:rPr>
                <w:del w:id="1124" w:author="Nánássy László" w:date="2024-06-10T12:26:00Z"/>
              </w:rPr>
            </w:pPr>
            <w:del w:id="1125" w:author="Nánássy László" w:date="2024-06-10T12:26:00Z">
              <w:r w:rsidRPr="007E1892" w:rsidDel="008A467F">
                <w:delText>xs:string</w:delText>
              </w:r>
              <w:bookmarkStart w:id="1126" w:name="_Toc168915569"/>
              <w:bookmarkEnd w:id="1126"/>
            </w:del>
          </w:p>
        </w:tc>
        <w:tc>
          <w:tcPr>
            <w:tcW w:w="998" w:type="dxa"/>
            <w:shd w:val="clear" w:color="auto" w:fill="D9D9D9" w:themeFill="background1" w:themeFillShade="D9"/>
          </w:tcPr>
          <w:p w14:paraId="06EDB483" w14:textId="3FD8F4D1" w:rsidR="00951948" w:rsidRPr="007E1892" w:rsidDel="008A467F" w:rsidRDefault="00951948" w:rsidP="00F47FAB">
            <w:pPr>
              <w:jc w:val="center"/>
              <w:rPr>
                <w:del w:id="1127" w:author="Nánássy László" w:date="2024-06-10T12:26:00Z"/>
              </w:rPr>
            </w:pPr>
            <w:del w:id="1128" w:author="Nánássy László" w:date="2024-06-10T12:26:00Z">
              <w:r w:rsidDel="008A467F">
                <w:delText>igen</w:delText>
              </w:r>
              <w:bookmarkStart w:id="1129" w:name="_Toc168915570"/>
              <w:bookmarkEnd w:id="1129"/>
            </w:del>
          </w:p>
        </w:tc>
        <w:tc>
          <w:tcPr>
            <w:tcW w:w="4409" w:type="dxa"/>
            <w:shd w:val="clear" w:color="auto" w:fill="D9D9D9" w:themeFill="background1" w:themeFillShade="D9"/>
          </w:tcPr>
          <w:p w14:paraId="6832AECC" w14:textId="5F3C2498" w:rsidR="00951948" w:rsidRPr="007E1892" w:rsidDel="008A467F" w:rsidRDefault="00951948" w:rsidP="00F47FAB">
            <w:pPr>
              <w:rPr>
                <w:del w:id="1130" w:author="Nánássy László" w:date="2024-06-10T12:26:00Z"/>
              </w:rPr>
            </w:pPr>
            <w:del w:id="1131" w:author="Nánássy László" w:date="2024-06-10T12:26:00Z">
              <w:r w:rsidDel="008A467F">
                <w:delText>A csatolmányfájl neve kiterjesztéssel együtt</w:delText>
              </w:r>
              <w:bookmarkStart w:id="1132" w:name="_Toc168915571"/>
              <w:bookmarkEnd w:id="1132"/>
            </w:del>
          </w:p>
        </w:tc>
        <w:bookmarkStart w:id="1133" w:name="_Toc168915572"/>
        <w:bookmarkEnd w:id="1133"/>
      </w:tr>
      <w:tr w:rsidR="00951948" w:rsidDel="008A467F" w14:paraId="51257FA3" w14:textId="2160E07B" w:rsidTr="00F47FAB">
        <w:trPr>
          <w:del w:id="1134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7D49BD32" w14:textId="0B4CBD93" w:rsidR="00951948" w:rsidDel="008A467F" w:rsidRDefault="00951948" w:rsidP="00F47FAB">
            <w:pPr>
              <w:rPr>
                <w:del w:id="1135" w:author="Nánássy László" w:date="2024-06-10T12:26:00Z"/>
              </w:rPr>
            </w:pPr>
            <w:del w:id="1136" w:author="Nánássy László" w:date="2024-06-10T12:26:00Z">
              <w:r w:rsidDel="008A467F">
                <w:delText>documentPartType</w:delText>
              </w:r>
              <w:bookmarkStart w:id="1137" w:name="_Toc168915573"/>
              <w:bookmarkEnd w:id="1137"/>
            </w:del>
          </w:p>
        </w:tc>
        <w:tc>
          <w:tcPr>
            <w:tcW w:w="1726" w:type="dxa"/>
            <w:shd w:val="clear" w:color="auto" w:fill="D9D9D9" w:themeFill="background1" w:themeFillShade="D9"/>
          </w:tcPr>
          <w:p w14:paraId="10EC3528" w14:textId="28B89A55" w:rsidR="00951948" w:rsidDel="008A467F" w:rsidRDefault="00951948" w:rsidP="00F47FAB">
            <w:pPr>
              <w:jc w:val="center"/>
              <w:rPr>
                <w:del w:id="1138" w:author="Nánássy László" w:date="2024-06-10T12:26:00Z"/>
              </w:rPr>
            </w:pPr>
            <w:del w:id="1139" w:author="Nánássy László" w:date="2024-06-10T12:26:00Z">
              <w:r w:rsidDel="008A467F">
                <w:delText>xs:string</w:delText>
              </w:r>
              <w:bookmarkStart w:id="1140" w:name="_Toc168915574"/>
              <w:bookmarkEnd w:id="1140"/>
            </w:del>
          </w:p>
        </w:tc>
        <w:tc>
          <w:tcPr>
            <w:tcW w:w="998" w:type="dxa"/>
            <w:shd w:val="clear" w:color="auto" w:fill="D9D9D9" w:themeFill="background1" w:themeFillShade="D9"/>
          </w:tcPr>
          <w:p w14:paraId="50BFFB19" w14:textId="6801B086" w:rsidR="00951948" w:rsidDel="008A467F" w:rsidRDefault="00951948" w:rsidP="00F47FAB">
            <w:pPr>
              <w:jc w:val="center"/>
              <w:rPr>
                <w:del w:id="1141" w:author="Nánássy László" w:date="2024-06-10T12:26:00Z"/>
              </w:rPr>
            </w:pPr>
            <w:del w:id="1142" w:author="Nánássy László" w:date="2024-06-10T12:26:00Z">
              <w:r w:rsidDel="008A467F">
                <w:delText>igen</w:delText>
              </w:r>
              <w:bookmarkStart w:id="1143" w:name="_Toc168915575"/>
              <w:bookmarkEnd w:id="1143"/>
            </w:del>
          </w:p>
        </w:tc>
        <w:tc>
          <w:tcPr>
            <w:tcW w:w="4409" w:type="dxa"/>
            <w:shd w:val="clear" w:color="auto" w:fill="D9D9D9" w:themeFill="background1" w:themeFillShade="D9"/>
          </w:tcPr>
          <w:p w14:paraId="7010D76E" w14:textId="1382F0E9" w:rsidR="00951948" w:rsidDel="008A467F" w:rsidRDefault="00951948" w:rsidP="00F47FAB">
            <w:pPr>
              <w:rPr>
                <w:del w:id="1144" w:author="Nánássy László" w:date="2024-06-10T12:26:00Z"/>
              </w:rPr>
            </w:pPr>
            <w:del w:id="1145" w:author="Nánássy László" w:date="2024-06-10T12:26:00Z">
              <w:r w:rsidDel="008A467F">
                <w:delText>Részbizonylat típus</w:delText>
              </w:r>
              <w:bookmarkStart w:id="1146" w:name="_Toc168915576"/>
              <w:bookmarkEnd w:id="1146"/>
            </w:del>
          </w:p>
        </w:tc>
        <w:bookmarkStart w:id="1147" w:name="_Toc168915577"/>
        <w:bookmarkEnd w:id="1147"/>
      </w:tr>
      <w:tr w:rsidR="00951948" w:rsidDel="008A467F" w14:paraId="39EA85A2" w14:textId="681B5531" w:rsidTr="00F47FAB">
        <w:trPr>
          <w:del w:id="1148" w:author="Nánássy László" w:date="2024-06-10T12:26:00Z"/>
        </w:trPr>
        <w:tc>
          <w:tcPr>
            <w:tcW w:w="1932" w:type="dxa"/>
            <w:shd w:val="clear" w:color="auto" w:fill="D9D9D9" w:themeFill="background1" w:themeFillShade="D9"/>
          </w:tcPr>
          <w:p w14:paraId="269E609D" w14:textId="70879D6C" w:rsidR="00951948" w:rsidDel="008A467F" w:rsidRDefault="00951948" w:rsidP="00F47FAB">
            <w:pPr>
              <w:rPr>
                <w:del w:id="1149" w:author="Nánássy László" w:date="2024-06-10T12:26:00Z"/>
              </w:rPr>
            </w:pPr>
            <w:del w:id="1150" w:author="Nánássy László" w:date="2024-06-10T12:26:00Z">
              <w:r w:rsidDel="008A467F">
                <w:delText>type</w:delText>
              </w:r>
              <w:bookmarkStart w:id="1151" w:name="_Toc168915578"/>
              <w:bookmarkEnd w:id="1151"/>
            </w:del>
          </w:p>
        </w:tc>
        <w:tc>
          <w:tcPr>
            <w:tcW w:w="1726" w:type="dxa"/>
            <w:shd w:val="clear" w:color="auto" w:fill="D9D9D9" w:themeFill="background1" w:themeFillShade="D9"/>
          </w:tcPr>
          <w:p w14:paraId="24ED3D0E" w14:textId="66992C7C" w:rsidR="00951948" w:rsidDel="008A467F" w:rsidRDefault="00951948" w:rsidP="00F47FAB">
            <w:pPr>
              <w:jc w:val="center"/>
              <w:rPr>
                <w:del w:id="1152" w:author="Nánássy László" w:date="2024-06-10T12:26:00Z"/>
              </w:rPr>
            </w:pPr>
            <w:del w:id="1153" w:author="Nánássy László" w:date="2024-06-10T12:26:00Z">
              <w:r w:rsidDel="008A467F">
                <w:delText>xs:string</w:delText>
              </w:r>
              <w:bookmarkStart w:id="1154" w:name="_Toc168915579"/>
              <w:bookmarkEnd w:id="1154"/>
            </w:del>
          </w:p>
        </w:tc>
        <w:tc>
          <w:tcPr>
            <w:tcW w:w="998" w:type="dxa"/>
            <w:shd w:val="clear" w:color="auto" w:fill="D9D9D9" w:themeFill="background1" w:themeFillShade="D9"/>
          </w:tcPr>
          <w:p w14:paraId="3C4C09A5" w14:textId="18FDA902" w:rsidR="00951948" w:rsidDel="008A467F" w:rsidRDefault="00951948" w:rsidP="00F47FAB">
            <w:pPr>
              <w:jc w:val="center"/>
              <w:rPr>
                <w:del w:id="1155" w:author="Nánássy László" w:date="2024-06-10T12:26:00Z"/>
              </w:rPr>
            </w:pPr>
            <w:del w:id="1156" w:author="Nánássy László" w:date="2024-06-10T12:26:00Z">
              <w:r w:rsidDel="008A467F">
                <w:delText>igen</w:delText>
              </w:r>
              <w:bookmarkStart w:id="1157" w:name="_Toc168915580"/>
              <w:bookmarkEnd w:id="1157"/>
            </w:del>
          </w:p>
        </w:tc>
        <w:tc>
          <w:tcPr>
            <w:tcW w:w="4409" w:type="dxa"/>
            <w:shd w:val="clear" w:color="auto" w:fill="D9D9D9" w:themeFill="background1" w:themeFillShade="D9"/>
          </w:tcPr>
          <w:p w14:paraId="4C1AC453" w14:textId="5B2651C2" w:rsidR="00951948" w:rsidDel="008A467F" w:rsidRDefault="00951948" w:rsidP="00F47FAB">
            <w:pPr>
              <w:rPr>
                <w:del w:id="1158" w:author="Nánássy László" w:date="2024-06-10T12:26:00Z"/>
              </w:rPr>
            </w:pPr>
            <w:del w:id="1159" w:author="Nánássy László" w:date="2024-06-10T12:26:00Z">
              <w:r w:rsidDel="008A467F">
                <w:delText>A csatolmány típusa</w:delText>
              </w:r>
              <w:bookmarkStart w:id="1160" w:name="_Toc168915581"/>
              <w:bookmarkEnd w:id="1160"/>
            </w:del>
          </w:p>
        </w:tc>
        <w:bookmarkStart w:id="1161" w:name="_Toc168915582"/>
        <w:bookmarkEnd w:id="1161"/>
      </w:tr>
    </w:tbl>
    <w:p w14:paraId="75157DC0" w14:textId="7BA03135" w:rsidR="00951948" w:rsidRPr="006B0437" w:rsidDel="008A467F" w:rsidRDefault="00951948" w:rsidP="00951948">
      <w:pPr>
        <w:rPr>
          <w:del w:id="1162" w:author="Nánássy László" w:date="2024-06-10T12:26:00Z"/>
        </w:rPr>
      </w:pPr>
      <w:bookmarkStart w:id="1163" w:name="_Toc168915583"/>
      <w:bookmarkEnd w:id="1163"/>
    </w:p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164" w:name="_Toc166508453"/>
      <w:bookmarkStart w:id="1165" w:name="_Toc168915584"/>
      <w:r>
        <w:rPr>
          <w:i/>
          <w:iCs/>
          <w:sz w:val="24"/>
          <w:szCs w:val="24"/>
        </w:rPr>
        <w:t xml:space="preserve">Bizonylat létrehozás és </w:t>
      </w:r>
      <w:proofErr w:type="spellStart"/>
      <w:r>
        <w:rPr>
          <w:i/>
          <w:iCs/>
          <w:sz w:val="24"/>
          <w:szCs w:val="24"/>
        </w:rPr>
        <w:t>validálás</w:t>
      </w:r>
      <w:bookmarkEnd w:id="1164"/>
      <w:proofErr w:type="spellEnd"/>
      <w:r w:rsidR="00265736">
        <w:rPr>
          <w:i/>
          <w:iCs/>
          <w:sz w:val="24"/>
          <w:szCs w:val="24"/>
        </w:rPr>
        <w:t xml:space="preserve"> művelete</w:t>
      </w:r>
      <w:bookmarkEnd w:id="1165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getDocumentStatus</w:t>
            </w:r>
            <w:proofErr w:type="spellEnd"/>
            <w:r w:rsidR="004D6133">
              <w:t xml:space="preserve">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 xml:space="preserve">A bemenő paramétereket a </w:t>
      </w:r>
      <w:proofErr w:type="spellStart"/>
      <w:r w:rsidRPr="0021138C">
        <w:t>ValidateDocumentRequestType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lastRenderedPageBreak/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proofErr w:type="spellStart"/>
            <w:r>
              <w:lastRenderedPageBreak/>
              <w:t>attachments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77777777" w:rsidR="00951948" w:rsidRDefault="00951948" w:rsidP="00F47FAB">
            <w:pPr>
              <w:jc w:val="center"/>
            </w:pPr>
            <w:proofErr w:type="spellStart"/>
            <w:r>
              <w:t>Attachment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21138C">
        <w:t>ValidateDocumentRe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2AFCCDDF" w14:textId="6E50AE45" w:rsidR="00951948" w:rsidRDefault="0003543A" w:rsidP="00951948">
      <w:r>
        <w:rPr>
          <w:noProof/>
        </w:rPr>
        <w:drawing>
          <wp:inline distT="0" distB="0" distL="0" distR="0" wp14:anchorId="283A7F55" wp14:editId="6733B9DE">
            <wp:extent cx="5591175" cy="2486025"/>
            <wp:effectExtent l="0" t="0" r="0" b="0"/>
            <wp:docPr id="559144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46" name="Kép 1" descr="A képen szöveg, képernyőkép, Betűtípus, sor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951948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951948" w:rsidRDefault="00951948" w:rsidP="00F47FAB">
            <w:pPr>
              <w:jc w:val="center"/>
            </w:pPr>
            <w:proofErr w:type="spellStart"/>
            <w:r w:rsidRPr="003D7054">
              <w:t>CreateDocumentResult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951948" w:rsidRDefault="00951948" w:rsidP="00F47FAB">
            <w:r>
              <w:t>Válaszkód</w:t>
            </w:r>
          </w:p>
        </w:tc>
      </w:tr>
      <w:tr w:rsidR="00951948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951948" w:rsidRDefault="00951948" w:rsidP="00F47FAB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1E6D75CD" w14:textId="209B2E59" w:rsidR="00951948" w:rsidDel="00F36A6D" w:rsidRDefault="00951948" w:rsidP="00951948">
      <w:pPr>
        <w:rPr>
          <w:del w:id="1166" w:author="Nánássy László" w:date="2024-06-10T12:30:00Z"/>
        </w:rPr>
      </w:pPr>
      <w:r w:rsidRPr="00665A11">
        <w:t xml:space="preserve">A válaszkódokat a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ins w:id="1167" w:author="Nánássy László" w:date="2024-06-10T12:30:00Z">
        <w:r w:rsidR="00F36A6D" w:rsidDel="00F36A6D">
          <w:t xml:space="preserve"> </w:t>
        </w:r>
      </w:ins>
    </w:p>
    <w:p w14:paraId="0780F465" w14:textId="7CBDFD59" w:rsidR="00951948" w:rsidRDefault="007F6D12" w:rsidP="00750BFA">
      <w:del w:id="1168" w:author="Nánássy László" w:date="2024-06-10T12:30:00Z">
        <w:r w:rsidDel="00F36A6D">
          <w:rPr>
            <w:noProof/>
          </w:rPr>
          <w:drawing>
            <wp:inline distT="0" distB="0" distL="0" distR="0" wp14:anchorId="55EB2199" wp14:editId="1FAD4A07">
              <wp:extent cx="3573159" cy="2019300"/>
              <wp:effectExtent l="0" t="0" r="8255" b="0"/>
              <wp:docPr id="1492322733" name="Kép 1" descr="A képen szöveg, képernyőkép, Betűtípus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92322733" name="Kép 1" descr="A képen szöveg, képernyőkép, Betűtípus, szám látható&#10;&#10;Automatikusan generált leírás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77074" cy="20215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750BFA" w14:paraId="71AB2D45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3548FCAD" w14:textId="77777777" w:rsidR="00750BFA" w:rsidRPr="0019127B" w:rsidRDefault="00750BFA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4C1235EA" w14:textId="77777777" w:rsidR="00750BFA" w:rsidRPr="0019127B" w:rsidRDefault="00750BFA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750BFA" w14:paraId="574E7290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4EF4930C" w14:textId="77777777" w:rsidR="00750BFA" w:rsidRPr="0019127B" w:rsidRDefault="00750BFA" w:rsidP="00F47FAB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17BA0B41" w14:textId="77777777" w:rsidR="00750BFA" w:rsidRPr="0019127B" w:rsidRDefault="00750BFA" w:rsidP="00F47FAB">
            <w:r>
              <w:t>A bizonylat létrehozása a validációval sikeresen megtörtént.</w:t>
            </w:r>
          </w:p>
        </w:tc>
      </w:tr>
      <w:tr w:rsidR="00750BFA" w14:paraId="3612BAE4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778DCFC2" w14:textId="77777777" w:rsidR="00750BFA" w:rsidRPr="0019127B" w:rsidRDefault="00750BFA" w:rsidP="00F47FAB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16683054" w14:textId="77777777" w:rsidR="00750BFA" w:rsidRPr="0019127B" w:rsidRDefault="00750BFA" w:rsidP="00F47FAB">
            <w:r>
              <w:t>A megadott azonosítóval nem található fájl a fájltárolóban.</w:t>
            </w:r>
          </w:p>
        </w:tc>
      </w:tr>
      <w:tr w:rsidR="00750BFA" w14:paraId="61C70FFE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07989566" w14:textId="77777777" w:rsidR="00750BFA" w:rsidRPr="0019127B" w:rsidRDefault="00750BFA" w:rsidP="00F47FAB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3A811FF" w14:textId="77777777" w:rsidR="00750BFA" w:rsidRPr="0019127B" w:rsidRDefault="00750BFA" w:rsidP="00F47FAB">
            <w:r>
              <w:t xml:space="preserve">A megadott </w:t>
            </w:r>
            <w:proofErr w:type="spellStart"/>
            <w:r>
              <w:t>fájltárolóbeli</w:t>
            </w:r>
            <w:proofErr w:type="spellEnd"/>
            <w:r>
              <w:t xml:space="preserve"> fájlazonosítóval már létezik bizonylat.</w:t>
            </w:r>
          </w:p>
        </w:tc>
      </w:tr>
      <w:tr w:rsidR="00750BFA" w14:paraId="78B493E7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2CBD717F" w14:textId="77777777" w:rsidR="00750BFA" w:rsidRPr="0019127B" w:rsidRDefault="00750BFA" w:rsidP="00F47FAB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AB7D007" w14:textId="77777777" w:rsidR="00750BFA" w:rsidRPr="0019127B" w:rsidRDefault="00750BFA" w:rsidP="00F47FAB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750BFA" w14:paraId="5AB2D52A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429AEC65" w14:textId="77777777" w:rsidR="00750BFA" w:rsidRDefault="00750BFA" w:rsidP="00F47FAB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4C6BB2B0" w14:textId="77777777" w:rsidR="00750BFA" w:rsidRDefault="00750BFA" w:rsidP="00F47FAB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750BFA" w14:paraId="6B830EF2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19A89430" w14:textId="77777777" w:rsidR="00750BFA" w:rsidRDefault="00750BFA" w:rsidP="00F47FAB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349A670" w14:textId="77777777" w:rsidR="00750BFA" w:rsidRDefault="00750BFA" w:rsidP="00F47FAB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750BFA" w14:paraId="783AE251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1DE14849" w14:textId="77777777" w:rsidR="00750BFA" w:rsidRDefault="00750BFA" w:rsidP="00F47FAB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69EE16C" w14:textId="77777777" w:rsidR="00750BFA" w:rsidRDefault="00750BFA" w:rsidP="00F47FAB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750BFA" w14:paraId="1B1FEE4A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060947D2" w14:textId="77777777" w:rsidR="00750BFA" w:rsidRDefault="00750BFA" w:rsidP="00F47FAB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2D1509A6" w14:textId="77777777" w:rsidR="00750BFA" w:rsidRDefault="00750BFA" w:rsidP="00F47FAB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750BFA" w14:paraId="7E8EA1B2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33053D36" w14:textId="77777777" w:rsidR="00750BFA" w:rsidRDefault="00750BFA" w:rsidP="00F47FAB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0A2086" w14:textId="77777777" w:rsidR="00750BFA" w:rsidRDefault="00750BFA" w:rsidP="00F47FAB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1C8669DF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40DE34F5" w14:textId="77777777" w:rsidR="00750BFA" w:rsidRDefault="00750BFA" w:rsidP="00F47FAB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27A26842" w14:textId="77777777" w:rsidR="00750BFA" w:rsidRPr="00750BFA" w:rsidRDefault="00750BFA" w:rsidP="00F47FAB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750BFA" w14:paraId="466B450D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6B9844D5" w14:textId="77777777" w:rsidR="00750BFA" w:rsidRDefault="00750BFA" w:rsidP="00F47FAB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4B95A1C1" w14:textId="77777777" w:rsidR="00750BFA" w:rsidRDefault="00750BFA" w:rsidP="00F47FAB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750BFA" w14:paraId="7E08F00A" w14:textId="77777777" w:rsidTr="00F47FAB">
        <w:tc>
          <w:tcPr>
            <w:tcW w:w="3049" w:type="dxa"/>
            <w:shd w:val="clear" w:color="auto" w:fill="D9D9D9" w:themeFill="background1" w:themeFillShade="D9"/>
          </w:tcPr>
          <w:p w14:paraId="1C44D8B2" w14:textId="77777777" w:rsidR="00750BFA" w:rsidRDefault="00750BFA" w:rsidP="00F47FAB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1839D765" w14:textId="77777777" w:rsidR="00750BFA" w:rsidRDefault="00750BFA" w:rsidP="00F47FAB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560E6A7D" w14:textId="77777777" w:rsidR="00750BFA" w:rsidRPr="003D3372" w:rsidRDefault="00750BFA" w:rsidP="00750BFA"/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169" w:name="_Toc166508454"/>
      <w:bookmarkStart w:id="1170" w:name="_Toc168915585"/>
      <w:r>
        <w:rPr>
          <w:i/>
          <w:iCs/>
          <w:sz w:val="24"/>
          <w:szCs w:val="24"/>
        </w:rPr>
        <w:lastRenderedPageBreak/>
        <w:t>Bizonylat beküldés</w:t>
      </w:r>
      <w:bookmarkEnd w:id="1169"/>
      <w:r w:rsidR="00265736">
        <w:rPr>
          <w:i/>
          <w:iCs/>
          <w:sz w:val="24"/>
          <w:szCs w:val="24"/>
        </w:rPr>
        <w:t xml:space="preserve"> művelete</w:t>
      </w:r>
      <w:bookmarkEnd w:id="1170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A bizonylat státuszváltását biztosító művelet. Jelenleg egy státuszváltás kezdeményezhető. Az UNDER_SUBMIT státusz megadásával kezdeményezhető a </w:t>
            </w:r>
            <w:proofErr w:type="spellStart"/>
            <w:r w:rsidRPr="002506E9">
              <w:rPr>
                <w:rFonts w:eastAsiaTheme="minorEastAsia"/>
                <w:color w:val="auto"/>
                <w:sz w:val="20"/>
                <w:szCs w:val="20"/>
              </w:rPr>
              <w:t>bizonyat</w:t>
            </w:r>
            <w:proofErr w:type="spellEnd"/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SendIn</w:t>
      </w:r>
      <w:r w:rsidRPr="0021138C">
        <w:t>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SendIn</w:t>
      </w:r>
      <w:r w:rsidRPr="0021138C">
        <w:t>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5AA04D9D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67E8F87E" wp14:editId="6F91E37F">
            <wp:extent cx="5495925" cy="3457575"/>
            <wp:effectExtent l="0" t="0" r="0" b="0"/>
            <wp:docPr id="1875642415" name="Kép 1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42415" name="Kép 1" descr="A képen szöveg, képernyőkép, Betűtípus, Párhuzamos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proofErr w:type="spellStart"/>
            <w:r>
              <w:t>arrivalNumber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proofErr w:type="spellStart"/>
            <w:r>
              <w:t>SendIn</w:t>
            </w:r>
            <w:r w:rsidRPr="003D7054">
              <w:t>DocumentResult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28A565BC" w14:textId="7129CDFD" w:rsidR="00951948" w:rsidDel="00A53BEB" w:rsidRDefault="00951948" w:rsidP="00951948">
      <w:pPr>
        <w:rPr>
          <w:del w:id="1171" w:author="Nánássy László" w:date="2024-06-10T12:31:00Z"/>
        </w:rPr>
      </w:pPr>
      <w:r w:rsidRPr="00665A11">
        <w:t xml:space="preserve">A válaszkódokat a </w:t>
      </w:r>
      <w:proofErr w:type="spellStart"/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ins w:id="1172" w:author="Nánássy László" w:date="2024-06-10T12:31:00Z">
        <w:r w:rsidR="00A53BEB" w:rsidDel="00A53BEB">
          <w:t xml:space="preserve"> </w:t>
        </w:r>
      </w:ins>
    </w:p>
    <w:p w14:paraId="6C3C99C3" w14:textId="77F28C58" w:rsidR="00951948" w:rsidRDefault="00951948" w:rsidP="00951948">
      <w:del w:id="1173" w:author="Nánássy László" w:date="2024-06-10T12:31:00Z">
        <w:r w:rsidDel="00A53BEB">
          <w:rPr>
            <w:noProof/>
          </w:rPr>
          <w:drawing>
            <wp:inline distT="0" distB="0" distL="0" distR="0" wp14:anchorId="4AD1644A" wp14:editId="2EFEF95E">
              <wp:extent cx="3766690" cy="1470660"/>
              <wp:effectExtent l="0" t="0" r="5715" b="0"/>
              <wp:docPr id="898562875" name="Kép 1" descr="A képen szöveg, képernyőkép, Betűtípus, szám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8562875" name="Kép 1" descr="A képen szöveg, képernyőkép, Betűtípus, szám látható&#10;&#10;Automatikusan generált leírás"/>
                      <pic:cNvPicPr/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6624" cy="14745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951948" w14:paraId="6B74179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BE3BE15" w14:textId="77777777" w:rsidR="00951948" w:rsidRPr="0019127B" w:rsidRDefault="00951948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B00095E" w14:textId="77777777" w:rsidR="00951948" w:rsidRPr="0019127B" w:rsidRDefault="00951948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951948" w14:paraId="3489DCC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5FBAD247" w14:textId="77777777" w:rsidR="00951948" w:rsidRPr="0019127B" w:rsidRDefault="00951948" w:rsidP="00F47FAB">
            <w:r>
              <w:t>UPDATE_DOCUMENT_SUCCESS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D21CB88" w14:textId="77777777" w:rsidR="00951948" w:rsidRPr="0019127B" w:rsidRDefault="00951948" w:rsidP="00F47FAB">
            <w:r>
              <w:t>A bizonylat módosítása sikeresen megtörtént.</w:t>
            </w:r>
          </w:p>
        </w:tc>
      </w:tr>
      <w:tr w:rsidR="00951948" w14:paraId="4E26372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7E86763" w14:textId="77777777" w:rsidR="00951948" w:rsidRPr="0019127B" w:rsidRDefault="00951948" w:rsidP="00F47FAB">
            <w:r>
              <w:t>UNKNOWN_FILE_ID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9D2FC50" w14:textId="77777777" w:rsidR="00951948" w:rsidRPr="0019127B" w:rsidRDefault="00951948" w:rsidP="00F47FAB">
            <w:r>
              <w:t>A megadott azonosítóval nem található fájl a fájltárolóban.</w:t>
            </w:r>
          </w:p>
        </w:tc>
      </w:tr>
      <w:tr w:rsidR="00951948" w14:paraId="2C7FABB3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B1E551E" w14:textId="77777777" w:rsidR="00951948" w:rsidRPr="0019127B" w:rsidRDefault="00951948" w:rsidP="00F47FAB">
            <w:r>
              <w:t>STATUS_CHANGE_NOT_ENABLED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B42F19" w14:textId="77777777" w:rsidR="00951948" w:rsidRPr="0019127B" w:rsidRDefault="00951948" w:rsidP="00F47FAB">
            <w:r>
              <w:t>A bizonylat aktuális státuszából, a bizonylat módosítás kérésben megadott státuszba nem engedélyezett az átmenet.</w:t>
            </w:r>
          </w:p>
        </w:tc>
      </w:tr>
      <w:tr w:rsidR="00951948" w14:paraId="2C9B069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8EAAECC" w14:textId="77777777" w:rsidR="00951948" w:rsidRPr="0019127B" w:rsidRDefault="00951948" w:rsidP="00F47FAB">
            <w:r>
              <w:t>NO_RIGHT_TO_SUBMIT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408780" w14:textId="77777777" w:rsidR="00951948" w:rsidRPr="0019127B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beküldőnek nincs jogosultsága a dokumentum beküldésére.</w:t>
            </w:r>
          </w:p>
        </w:tc>
      </w:tr>
      <w:tr w:rsidR="00951948" w14:paraId="305851D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52591843" w14:textId="77777777" w:rsidR="00951948" w:rsidRDefault="00951948" w:rsidP="00F47FAB">
            <w:r>
              <w:t>SUBMIT_ERROR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04A5C5" w14:textId="77777777" w:rsidR="00951948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951948" w14:paraId="2B1A017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74814FF" w14:textId="77777777" w:rsidR="00951948" w:rsidRDefault="00951948" w:rsidP="00F47FAB">
            <w:r>
              <w:t>TO_BIG_KR_FILE: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35A5274" w14:textId="77777777" w:rsidR="00951948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951948" w14:paraId="6E59A556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FB7C79E" w14:textId="77777777" w:rsidR="00951948" w:rsidRDefault="00951948" w:rsidP="00F47FAB">
            <w:r>
              <w:t>INVALID_SIGNATURE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871BC82" w14:textId="77777777" w:rsidR="00951948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aláírás.</w:t>
            </w:r>
          </w:p>
        </w:tc>
      </w:tr>
      <w:tr w:rsidR="00951948" w14:paraId="4CC6645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0028B37B" w14:textId="77777777" w:rsidR="00951948" w:rsidRDefault="00951948" w:rsidP="00F47FAB">
            <w:r>
              <w:t>OTHER_ERROR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47A2411" w14:textId="77777777" w:rsidR="00951948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</w:t>
            </w:r>
          </w:p>
        </w:tc>
      </w:tr>
    </w:tbl>
    <w:p w14:paraId="720510E2" w14:textId="77777777" w:rsidR="00951948" w:rsidRDefault="00951948" w:rsidP="00951948"/>
    <w:p w14:paraId="4765AAC8" w14:textId="63B494E8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174" w:name="_Toc166508455"/>
      <w:bookmarkStart w:id="1175" w:name="_Toc168915586"/>
      <w:r>
        <w:rPr>
          <w:i/>
          <w:iCs/>
          <w:sz w:val="24"/>
          <w:szCs w:val="24"/>
        </w:rPr>
        <w:t>Bizonylat státusz lekérdezés</w:t>
      </w:r>
      <w:bookmarkEnd w:id="1174"/>
      <w:r w:rsidR="00265736">
        <w:rPr>
          <w:i/>
          <w:iCs/>
          <w:sz w:val="24"/>
          <w:szCs w:val="24"/>
        </w:rPr>
        <w:t xml:space="preserve"> művelete</w:t>
      </w:r>
      <w:bookmarkEnd w:id="1175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proofErr w:type="spellStart"/>
            <w:r>
              <w:t>getDocumentStatus</w:t>
            </w:r>
            <w:proofErr w:type="spellEnd"/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008161DD" w14:textId="52ED3C80" w:rsidR="00951948" w:rsidRDefault="00C02C23" w:rsidP="00951948">
      <w:r>
        <w:rPr>
          <w:noProof/>
        </w:rPr>
        <w:lastRenderedPageBreak/>
        <w:drawing>
          <wp:inline distT="0" distB="0" distL="0" distR="0" wp14:anchorId="7236CF3E" wp14:editId="3BB96812">
            <wp:extent cx="5753100" cy="4524375"/>
            <wp:effectExtent l="0" t="0" r="0" b="0"/>
            <wp:docPr id="362541052" name="Kép 1" descr="A képen szöveg, elektronika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41052" name="Kép 1" descr="A képen szöveg, elektronika, képernyőkép, Betűtípus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09FC1E12" w14:textId="77777777" w:rsidTr="008250B0">
        <w:tc>
          <w:tcPr>
            <w:tcW w:w="1754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95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5AA13A9A" w14:textId="77777777" w:rsidTr="008250B0">
        <w:tc>
          <w:tcPr>
            <w:tcW w:w="1754" w:type="dxa"/>
            <w:shd w:val="clear" w:color="auto" w:fill="D9D9D9" w:themeFill="background1" w:themeFillShade="D9"/>
          </w:tcPr>
          <w:p w14:paraId="281A4366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2318" w:type="dxa"/>
            <w:shd w:val="clear" w:color="auto" w:fill="D9D9D9" w:themeFill="background1" w:themeFillShade="D9"/>
          </w:tcPr>
          <w:p w14:paraId="12987600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DF39E96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3995" w:type="dxa"/>
            <w:shd w:val="clear" w:color="auto" w:fill="D9D9D9" w:themeFill="background1" w:themeFillShade="D9"/>
          </w:tcPr>
          <w:p w14:paraId="0617D05D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2633A4C1" w14:textId="77777777" w:rsidTr="008250B0">
        <w:tc>
          <w:tcPr>
            <w:tcW w:w="1754" w:type="dxa"/>
            <w:shd w:val="clear" w:color="auto" w:fill="D9D9D9" w:themeFill="background1" w:themeFillShade="D9"/>
          </w:tcPr>
          <w:p w14:paraId="76521656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318" w:type="dxa"/>
            <w:shd w:val="clear" w:color="auto" w:fill="D9D9D9" w:themeFill="background1" w:themeFillShade="D9"/>
          </w:tcPr>
          <w:p w14:paraId="462FCCC4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2CF47DB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3995" w:type="dxa"/>
            <w:shd w:val="clear" w:color="auto" w:fill="D9D9D9" w:themeFill="background1" w:themeFillShade="D9"/>
          </w:tcPr>
          <w:p w14:paraId="55046F6E" w14:textId="77777777" w:rsidR="00951948" w:rsidRDefault="00951948" w:rsidP="00F47FAB">
            <w:r>
              <w:t>A bizonylat státusza.</w:t>
            </w:r>
          </w:p>
        </w:tc>
      </w:tr>
      <w:tr w:rsidR="008250B0" w14:paraId="4FAA08EB" w14:textId="77777777" w:rsidTr="008250B0">
        <w:tc>
          <w:tcPr>
            <w:tcW w:w="1754" w:type="dxa"/>
            <w:shd w:val="clear" w:color="auto" w:fill="D9D9D9" w:themeFill="background1" w:themeFillShade="D9"/>
          </w:tcPr>
          <w:p w14:paraId="627711B6" w14:textId="1D8EF8EA" w:rsidR="008250B0" w:rsidRDefault="008250B0" w:rsidP="008250B0">
            <w:r>
              <w:t>hibalista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14:paraId="0CEF6649" w14:textId="6ABAC5B0" w:rsidR="008250B0" w:rsidRPr="00365EF1" w:rsidRDefault="008250B0" w:rsidP="008250B0">
            <w:pPr>
              <w:jc w:val="center"/>
            </w:pPr>
            <w:del w:id="1176" w:author="Nánássy László" w:date="2024-06-10T12:35:00Z">
              <w:r w:rsidDel="008915B3">
                <w:delText>HibaLista</w:delText>
              </w:r>
            </w:del>
            <w:ins w:id="1177" w:author="Nánássy László" w:date="2024-06-10T12:35:00Z">
              <w:r w:rsidR="008915B3">
                <w:t>base64Binary</w:t>
              </w:r>
            </w:ins>
          </w:p>
        </w:tc>
        <w:tc>
          <w:tcPr>
            <w:tcW w:w="998" w:type="dxa"/>
            <w:shd w:val="clear" w:color="auto" w:fill="D9D9D9" w:themeFill="background1" w:themeFillShade="D9"/>
          </w:tcPr>
          <w:p w14:paraId="5733B8F6" w14:textId="5D436EB5" w:rsidR="008250B0" w:rsidRDefault="008250B0" w:rsidP="008250B0">
            <w:pPr>
              <w:jc w:val="center"/>
            </w:pPr>
            <w:r>
              <w:t>nem</w:t>
            </w:r>
          </w:p>
        </w:tc>
        <w:tc>
          <w:tcPr>
            <w:tcW w:w="3995" w:type="dxa"/>
            <w:shd w:val="clear" w:color="auto" w:fill="D9D9D9" w:themeFill="background1" w:themeFillShade="D9"/>
          </w:tcPr>
          <w:p w14:paraId="764BA947" w14:textId="7EFB08D7" w:rsidR="008250B0" w:rsidRDefault="008250B0" w:rsidP="008250B0">
            <w:r>
              <w:t>A validációs hibákat tartalmazó struktúra.</w:t>
            </w:r>
          </w:p>
        </w:tc>
      </w:tr>
      <w:tr w:rsidR="008250B0" w14:paraId="2DE9A9EB" w14:textId="77777777" w:rsidTr="008250B0">
        <w:tc>
          <w:tcPr>
            <w:tcW w:w="1754" w:type="dxa"/>
            <w:shd w:val="clear" w:color="auto" w:fill="D9D9D9" w:themeFill="background1" w:themeFillShade="D9"/>
          </w:tcPr>
          <w:p w14:paraId="26445921" w14:textId="77777777" w:rsidR="008250B0" w:rsidRDefault="008250B0" w:rsidP="008250B0">
            <w:proofErr w:type="spellStart"/>
            <w:r>
              <w:t>resultCode</w:t>
            </w:r>
            <w:proofErr w:type="spellEnd"/>
          </w:p>
        </w:tc>
        <w:tc>
          <w:tcPr>
            <w:tcW w:w="2318" w:type="dxa"/>
            <w:shd w:val="clear" w:color="auto" w:fill="D9D9D9" w:themeFill="background1" w:themeFillShade="D9"/>
          </w:tcPr>
          <w:p w14:paraId="271C18BD" w14:textId="77777777" w:rsidR="008250B0" w:rsidRDefault="008250B0" w:rsidP="008250B0">
            <w:pPr>
              <w:jc w:val="center"/>
            </w:pPr>
            <w:proofErr w:type="spellStart"/>
            <w:r>
              <w:t>SendIn</w:t>
            </w:r>
            <w:r w:rsidRPr="003D7054">
              <w:t>DocumentResult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BEDC4A7" w14:textId="77777777" w:rsidR="008250B0" w:rsidRDefault="008250B0" w:rsidP="008250B0">
            <w:pPr>
              <w:jc w:val="center"/>
            </w:pPr>
            <w:r>
              <w:t>igen</w:t>
            </w:r>
          </w:p>
        </w:tc>
        <w:tc>
          <w:tcPr>
            <w:tcW w:w="3995" w:type="dxa"/>
            <w:shd w:val="clear" w:color="auto" w:fill="D9D9D9" w:themeFill="background1" w:themeFillShade="D9"/>
          </w:tcPr>
          <w:p w14:paraId="6B9E2B22" w14:textId="77777777" w:rsidR="008250B0" w:rsidRDefault="008250B0" w:rsidP="008250B0">
            <w:r>
              <w:t>Válaszkód</w:t>
            </w:r>
          </w:p>
        </w:tc>
      </w:tr>
      <w:tr w:rsidR="008250B0" w14:paraId="5FF871DC" w14:textId="77777777" w:rsidTr="008250B0">
        <w:tc>
          <w:tcPr>
            <w:tcW w:w="1754" w:type="dxa"/>
            <w:shd w:val="clear" w:color="auto" w:fill="D9D9D9" w:themeFill="background1" w:themeFillShade="D9"/>
          </w:tcPr>
          <w:p w14:paraId="78286BDE" w14:textId="77777777" w:rsidR="008250B0" w:rsidRDefault="008250B0" w:rsidP="008250B0">
            <w:proofErr w:type="spellStart"/>
            <w:r>
              <w:t>resultMessage</w:t>
            </w:r>
            <w:proofErr w:type="spellEnd"/>
          </w:p>
        </w:tc>
        <w:tc>
          <w:tcPr>
            <w:tcW w:w="2318" w:type="dxa"/>
            <w:shd w:val="clear" w:color="auto" w:fill="D9D9D9" w:themeFill="background1" w:themeFillShade="D9"/>
          </w:tcPr>
          <w:p w14:paraId="41BF1923" w14:textId="77777777" w:rsidR="008250B0" w:rsidRDefault="008250B0" w:rsidP="008250B0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B34265C" w14:textId="77777777" w:rsidR="008250B0" w:rsidRDefault="008250B0" w:rsidP="008250B0">
            <w:pPr>
              <w:jc w:val="center"/>
            </w:pPr>
            <w:r>
              <w:t>igen</w:t>
            </w:r>
          </w:p>
        </w:tc>
        <w:tc>
          <w:tcPr>
            <w:tcW w:w="3995" w:type="dxa"/>
            <w:shd w:val="clear" w:color="auto" w:fill="D9D9D9" w:themeFill="background1" w:themeFillShade="D9"/>
          </w:tcPr>
          <w:p w14:paraId="7AB07EAB" w14:textId="77777777" w:rsidR="008250B0" w:rsidRDefault="008250B0" w:rsidP="008250B0">
            <w:r>
              <w:t>Válaszüzenet</w:t>
            </w:r>
          </w:p>
        </w:tc>
      </w:tr>
    </w:tbl>
    <w:p w14:paraId="5934FBFB" w14:textId="77777777" w:rsidR="00951948" w:rsidRDefault="00951948" w:rsidP="00951948"/>
    <w:p w14:paraId="56EBB89D" w14:textId="77777777" w:rsidR="008250B0" w:rsidRDefault="008250B0" w:rsidP="008250B0">
      <w:pPr>
        <w:rPr>
          <w:b/>
          <w:bCs/>
          <w:u w:val="single"/>
        </w:rPr>
      </w:pPr>
      <w:r w:rsidRPr="00B568AE">
        <w:rPr>
          <w:b/>
          <w:bCs/>
          <w:u w:val="single"/>
        </w:rPr>
        <w:t>Hibalista:</w:t>
      </w:r>
    </w:p>
    <w:p w14:paraId="2C1645B0" w14:textId="77777777" w:rsidR="008250B0" w:rsidRDefault="008250B0" w:rsidP="008250B0">
      <w:r>
        <w:t>Lásd a REST API leírás 6.3.3 fejezetében.</w:t>
      </w:r>
    </w:p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27391C7D" w14:textId="15C2F9CE" w:rsidR="00951948" w:rsidDel="007D1C89" w:rsidRDefault="00951948" w:rsidP="00951948">
      <w:pPr>
        <w:rPr>
          <w:del w:id="1178" w:author="Nánássy László" w:date="2024-06-10T12:36:00Z"/>
        </w:rPr>
      </w:pPr>
      <w:r>
        <w:t xml:space="preserve">A válaszkódokat a </w:t>
      </w:r>
      <w:proofErr w:type="spellStart"/>
      <w:r>
        <w:t>Ge</w:t>
      </w:r>
      <w:ins w:id="1179" w:author="Nánássy László" w:date="2024-06-10T12:36:00Z">
        <w:r w:rsidR="007D1C89">
          <w:t>t</w:t>
        </w:r>
      </w:ins>
      <w:del w:id="1180" w:author="Nánássy László" w:date="2024-06-10T12:36:00Z">
        <w:r w:rsidDel="007D1C89">
          <w:delText>r</w:delText>
        </w:r>
      </w:del>
      <w:r>
        <w:t>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</w:p>
    <w:p w14:paraId="5506BACE" w14:textId="59F0878D" w:rsidR="00951948" w:rsidRDefault="00951948" w:rsidP="00951948">
      <w:del w:id="1181" w:author="Nánássy László" w:date="2024-06-10T12:36:00Z">
        <w:r w:rsidDel="007D1C89">
          <w:rPr>
            <w:noProof/>
          </w:rPr>
          <w:drawing>
            <wp:inline distT="0" distB="0" distL="0" distR="0" wp14:anchorId="1CC21FB0" wp14:editId="7B8D242E">
              <wp:extent cx="3497580" cy="776386"/>
              <wp:effectExtent l="0" t="0" r="7620" b="5080"/>
              <wp:docPr id="223600249" name="Kép 1" descr="A képen szöveg, Betűtípus, képernyőkép, sor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3600249" name="Kép 1" descr="A képen szöveg, Betűtípus, képernyőkép, sor látható&#10;&#10;Automatikusan generált leírás"/>
                      <pic:cNvPicPr/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14960" cy="7802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951948" w14:paraId="7266107C" w14:textId="77777777" w:rsidTr="00F47FAB">
        <w:tc>
          <w:tcPr>
            <w:tcW w:w="3227" w:type="dxa"/>
            <w:shd w:val="clear" w:color="auto" w:fill="D9D9D9" w:themeFill="background1" w:themeFillShade="D9"/>
          </w:tcPr>
          <w:p w14:paraId="7E39510A" w14:textId="77777777" w:rsidR="00951948" w:rsidRPr="0019127B" w:rsidRDefault="00951948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77E6F586" w14:textId="77777777" w:rsidR="00951948" w:rsidRPr="0019127B" w:rsidRDefault="00951948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951948" w14:paraId="755CF42C" w14:textId="77777777" w:rsidTr="00F47FAB">
        <w:tc>
          <w:tcPr>
            <w:tcW w:w="3227" w:type="dxa"/>
            <w:shd w:val="clear" w:color="auto" w:fill="D9D9D9" w:themeFill="background1" w:themeFillShade="D9"/>
          </w:tcPr>
          <w:p w14:paraId="50935A29" w14:textId="77777777" w:rsidR="00951948" w:rsidRPr="0019127B" w:rsidRDefault="00951948" w:rsidP="00F47FAB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FF6AD23" w14:textId="77777777" w:rsidR="00951948" w:rsidRPr="0019127B" w:rsidRDefault="00951948" w:rsidP="00F47FAB">
            <w:r>
              <w:t>A bizonylatadatok lekérdezése sikeresen megtörtént.</w:t>
            </w:r>
          </w:p>
        </w:tc>
      </w:tr>
      <w:tr w:rsidR="00951948" w14:paraId="7130BA57" w14:textId="77777777" w:rsidTr="00F47FAB">
        <w:tc>
          <w:tcPr>
            <w:tcW w:w="3227" w:type="dxa"/>
            <w:shd w:val="clear" w:color="auto" w:fill="D9D9D9" w:themeFill="background1" w:themeFillShade="D9"/>
          </w:tcPr>
          <w:p w14:paraId="0A1041BC" w14:textId="77777777" w:rsidR="00951948" w:rsidRPr="0019127B" w:rsidRDefault="00951948" w:rsidP="00F47FAB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B6859E" w14:textId="77777777" w:rsidR="00951948" w:rsidRPr="0019127B" w:rsidRDefault="00951948" w:rsidP="00F47FAB">
            <w:r>
              <w:t>A megadott azonosítóval nem található fájl a fájltárolóban.</w:t>
            </w:r>
          </w:p>
        </w:tc>
      </w:tr>
      <w:tr w:rsidR="00951948" w14:paraId="2769FBD6" w14:textId="77777777" w:rsidTr="00F47FAB">
        <w:tc>
          <w:tcPr>
            <w:tcW w:w="3227" w:type="dxa"/>
            <w:shd w:val="clear" w:color="auto" w:fill="D9D9D9" w:themeFill="background1" w:themeFillShade="D9"/>
          </w:tcPr>
          <w:p w14:paraId="7569816E" w14:textId="77777777" w:rsidR="00951948" w:rsidRDefault="00951948" w:rsidP="00F47FAB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B975377" w14:textId="77777777" w:rsidR="00951948" w:rsidRDefault="00951948" w:rsidP="00F47FAB">
            <w:r>
              <w:t>Egyéb hiba</w:t>
            </w:r>
          </w:p>
        </w:tc>
      </w:tr>
    </w:tbl>
    <w:p w14:paraId="27EF011B" w14:textId="77777777" w:rsidR="00951948" w:rsidRPr="00FF5E75" w:rsidDel="00C1518C" w:rsidRDefault="00951948" w:rsidP="00951948">
      <w:pPr>
        <w:rPr>
          <w:del w:id="1182" w:author="Nánássy László" w:date="2024-06-10T12:36:00Z"/>
        </w:rPr>
      </w:pPr>
    </w:p>
    <w:p w14:paraId="0A476257" w14:textId="4D57CF98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  <w:del w:id="1183" w:author="Nánássy László" w:date="2024-06-10T12:36:00Z">
        <w:r w:rsidDel="00C1518C">
          <w:br w:type="page"/>
        </w:r>
      </w:del>
    </w:p>
    <w:p w14:paraId="45ABAAE9" w14:textId="090E7266" w:rsidR="00AA244A" w:rsidRPr="00A430D7" w:rsidRDefault="00AA244A">
      <w:pPr>
        <w:pStyle w:val="Cmsor1"/>
        <w:numPr>
          <w:ilvl w:val="0"/>
          <w:numId w:val="3"/>
        </w:numPr>
        <w:rPr>
          <w:highlight w:val="yellow"/>
        </w:rPr>
      </w:pPr>
      <w:bookmarkStart w:id="1184" w:name="_Toc168915587"/>
      <w:r w:rsidRPr="00A430D7">
        <w:rPr>
          <w:highlight w:val="yellow"/>
        </w:rPr>
        <w:lastRenderedPageBreak/>
        <w:t>Környezetek elérhetősége</w:t>
      </w:r>
      <w:bookmarkEnd w:id="1184"/>
    </w:p>
    <w:p w14:paraId="3577F417" w14:textId="4220A417" w:rsidR="00C80D72" w:rsidRPr="00A430D7" w:rsidRDefault="00C80D72" w:rsidP="00C80D72">
      <w:pPr>
        <w:rPr>
          <w:highlight w:val="yellow"/>
        </w:rPr>
      </w:pPr>
      <w:r w:rsidRPr="00A430D7">
        <w:rPr>
          <w:highlight w:val="yellow"/>
        </w:rPr>
        <w:t>Lásd az M2M általános interfészleírás 7. fejezetét.</w:t>
      </w:r>
    </w:p>
    <w:p w14:paraId="5D4EE608" w14:textId="0DD0937E" w:rsidR="00807428" w:rsidRPr="00A430D7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185" w:name="_Toc168915588"/>
      <w:r w:rsidRPr="00A430D7">
        <w:rPr>
          <w:highlight w:val="yellow"/>
        </w:rPr>
        <w:t>Támogatás</w:t>
      </w:r>
      <w:bookmarkEnd w:id="1185"/>
    </w:p>
    <w:p w14:paraId="16048807" w14:textId="72EFA28D" w:rsidR="00AC033B" w:rsidRPr="00A430D7" w:rsidRDefault="00AC033B" w:rsidP="00AC033B">
      <w:pPr>
        <w:rPr>
          <w:highlight w:val="yellow"/>
        </w:rPr>
      </w:pPr>
      <w:r w:rsidRPr="00A430D7">
        <w:rPr>
          <w:highlight w:val="yellow"/>
        </w:rPr>
        <w:t>Az M2M támogatását a NAV a következő módokon biztosítja.</w:t>
      </w:r>
    </w:p>
    <w:p w14:paraId="43AB005F" w14:textId="3A18713E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86" w:name="_Toc168915589"/>
      <w:r w:rsidRPr="00A430D7">
        <w:rPr>
          <w:highlight w:val="yellow"/>
        </w:rPr>
        <w:t>Aktuális verzió</w:t>
      </w:r>
      <w:bookmarkEnd w:id="1186"/>
    </w:p>
    <w:p w14:paraId="121F0A33" w14:textId="19582C3A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87" w:name="_Toc168915590"/>
      <w:r w:rsidRPr="00A430D7">
        <w:rPr>
          <w:highlight w:val="yellow"/>
        </w:rPr>
        <w:t>Mintaalkalmazás</w:t>
      </w:r>
      <w:bookmarkEnd w:id="1187"/>
    </w:p>
    <w:p w14:paraId="613ECF5A" w14:textId="0951D446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88" w:name="_Toc168915591"/>
      <w:r w:rsidRPr="00A430D7">
        <w:rPr>
          <w:highlight w:val="yellow"/>
        </w:rPr>
        <w:t>Leírások</w:t>
      </w:r>
      <w:bookmarkEnd w:id="1188"/>
    </w:p>
    <w:p w14:paraId="5C66EAAD" w14:textId="5DDD5E1A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89" w:name="_Toc168915592"/>
      <w:r w:rsidRPr="00A430D7">
        <w:rPr>
          <w:highlight w:val="yellow"/>
        </w:rPr>
        <w:t>Bemutató videók</w:t>
      </w:r>
      <w:bookmarkEnd w:id="1189"/>
    </w:p>
    <w:p w14:paraId="654CCB76" w14:textId="23F1EF86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90" w:name="_Toc168915593"/>
      <w:proofErr w:type="spellStart"/>
      <w:r w:rsidRPr="00A430D7">
        <w:rPr>
          <w:highlight w:val="yellow"/>
        </w:rPr>
        <w:t>Helpdesk</w:t>
      </w:r>
      <w:bookmarkEnd w:id="1190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AC03" w14:textId="77777777" w:rsidR="002B42D1" w:rsidRDefault="002B42D1">
      <w:pPr>
        <w:spacing w:after="0" w:line="240" w:lineRule="auto"/>
      </w:pPr>
      <w:r>
        <w:separator/>
      </w:r>
    </w:p>
  </w:endnote>
  <w:endnote w:type="continuationSeparator" w:id="0">
    <w:p w14:paraId="3D06C2C4" w14:textId="77777777" w:rsidR="002B42D1" w:rsidRDefault="002B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8B11" w14:textId="77777777" w:rsidR="002B42D1" w:rsidRDefault="002B42D1">
      <w:pPr>
        <w:spacing w:after="0" w:line="240" w:lineRule="auto"/>
      </w:pPr>
      <w:r>
        <w:separator/>
      </w:r>
    </w:p>
  </w:footnote>
  <w:footnote w:type="continuationSeparator" w:id="0">
    <w:p w14:paraId="2139334B" w14:textId="77777777" w:rsidR="002B42D1" w:rsidRDefault="002B4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ánássy László">
    <w15:presenceInfo w15:providerId="AD" w15:userId="S::nanassy.laszlo@pillerkft.hu::e816af64-e920-4c3d-9c32-98dd65c56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9DD"/>
    <w:rsid w:val="00052C6D"/>
    <w:rsid w:val="00057B45"/>
    <w:rsid w:val="00066806"/>
    <w:rsid w:val="000754BC"/>
    <w:rsid w:val="00075891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6594"/>
    <w:rsid w:val="000E7021"/>
    <w:rsid w:val="001012F8"/>
    <w:rsid w:val="0012228B"/>
    <w:rsid w:val="00127CAE"/>
    <w:rsid w:val="00130ED9"/>
    <w:rsid w:val="00130F60"/>
    <w:rsid w:val="00142026"/>
    <w:rsid w:val="001423BD"/>
    <w:rsid w:val="00142986"/>
    <w:rsid w:val="00142F24"/>
    <w:rsid w:val="00147FA6"/>
    <w:rsid w:val="00150917"/>
    <w:rsid w:val="00151EE7"/>
    <w:rsid w:val="00175192"/>
    <w:rsid w:val="00183118"/>
    <w:rsid w:val="0019127B"/>
    <w:rsid w:val="001924F0"/>
    <w:rsid w:val="00197F9E"/>
    <w:rsid w:val="001A537A"/>
    <w:rsid w:val="001B6CB4"/>
    <w:rsid w:val="001C553E"/>
    <w:rsid w:val="001D68A4"/>
    <w:rsid w:val="001E0B6B"/>
    <w:rsid w:val="001E1060"/>
    <w:rsid w:val="002041DA"/>
    <w:rsid w:val="00220F34"/>
    <w:rsid w:val="0022364D"/>
    <w:rsid w:val="00224EB0"/>
    <w:rsid w:val="00232137"/>
    <w:rsid w:val="00232563"/>
    <w:rsid w:val="00240A18"/>
    <w:rsid w:val="00245271"/>
    <w:rsid w:val="002506E9"/>
    <w:rsid w:val="00251FD3"/>
    <w:rsid w:val="002545F7"/>
    <w:rsid w:val="00255A97"/>
    <w:rsid w:val="002639A7"/>
    <w:rsid w:val="0026497B"/>
    <w:rsid w:val="00265736"/>
    <w:rsid w:val="002747AC"/>
    <w:rsid w:val="00274B78"/>
    <w:rsid w:val="00277937"/>
    <w:rsid w:val="00283161"/>
    <w:rsid w:val="002843BE"/>
    <w:rsid w:val="00284819"/>
    <w:rsid w:val="00291A28"/>
    <w:rsid w:val="00295499"/>
    <w:rsid w:val="002A430D"/>
    <w:rsid w:val="002A5E41"/>
    <w:rsid w:val="002B2C51"/>
    <w:rsid w:val="002B42D1"/>
    <w:rsid w:val="002C3D9E"/>
    <w:rsid w:val="002C4668"/>
    <w:rsid w:val="002D0202"/>
    <w:rsid w:val="002D381A"/>
    <w:rsid w:val="002D3E2B"/>
    <w:rsid w:val="002E1A20"/>
    <w:rsid w:val="002F5263"/>
    <w:rsid w:val="0030047A"/>
    <w:rsid w:val="00302511"/>
    <w:rsid w:val="00314FF1"/>
    <w:rsid w:val="00331B98"/>
    <w:rsid w:val="003351D4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B00BA"/>
    <w:rsid w:val="003B02BF"/>
    <w:rsid w:val="003B546A"/>
    <w:rsid w:val="003B618D"/>
    <w:rsid w:val="003C4CA2"/>
    <w:rsid w:val="003D3372"/>
    <w:rsid w:val="003E0311"/>
    <w:rsid w:val="003E2898"/>
    <w:rsid w:val="003E55AD"/>
    <w:rsid w:val="003E625A"/>
    <w:rsid w:val="003E6320"/>
    <w:rsid w:val="003E6A1C"/>
    <w:rsid w:val="003E7DE5"/>
    <w:rsid w:val="003F7DD5"/>
    <w:rsid w:val="00400B52"/>
    <w:rsid w:val="00401497"/>
    <w:rsid w:val="00405094"/>
    <w:rsid w:val="00420966"/>
    <w:rsid w:val="004243E7"/>
    <w:rsid w:val="00425510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83666"/>
    <w:rsid w:val="00487234"/>
    <w:rsid w:val="00487DFC"/>
    <w:rsid w:val="00494C84"/>
    <w:rsid w:val="004B58BB"/>
    <w:rsid w:val="004C2F69"/>
    <w:rsid w:val="004D6133"/>
    <w:rsid w:val="004E120A"/>
    <w:rsid w:val="004F232B"/>
    <w:rsid w:val="004F60D1"/>
    <w:rsid w:val="0050049E"/>
    <w:rsid w:val="00505899"/>
    <w:rsid w:val="005141F6"/>
    <w:rsid w:val="005223E3"/>
    <w:rsid w:val="00532AD0"/>
    <w:rsid w:val="00533288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F1DDC"/>
    <w:rsid w:val="005F3F5D"/>
    <w:rsid w:val="00606AAA"/>
    <w:rsid w:val="00607231"/>
    <w:rsid w:val="00607DBD"/>
    <w:rsid w:val="00610E61"/>
    <w:rsid w:val="00652845"/>
    <w:rsid w:val="006536A2"/>
    <w:rsid w:val="0067379D"/>
    <w:rsid w:val="00682B56"/>
    <w:rsid w:val="00685285"/>
    <w:rsid w:val="00691B54"/>
    <w:rsid w:val="006A0660"/>
    <w:rsid w:val="006A21B4"/>
    <w:rsid w:val="006A65F0"/>
    <w:rsid w:val="006B0437"/>
    <w:rsid w:val="006B5BE5"/>
    <w:rsid w:val="006B6369"/>
    <w:rsid w:val="006C1212"/>
    <w:rsid w:val="006C556C"/>
    <w:rsid w:val="006D2CC7"/>
    <w:rsid w:val="006E077C"/>
    <w:rsid w:val="006F704A"/>
    <w:rsid w:val="00702E72"/>
    <w:rsid w:val="00704D8B"/>
    <w:rsid w:val="0070649E"/>
    <w:rsid w:val="00707204"/>
    <w:rsid w:val="00710E32"/>
    <w:rsid w:val="00722C5A"/>
    <w:rsid w:val="00733834"/>
    <w:rsid w:val="00734D68"/>
    <w:rsid w:val="00750BFA"/>
    <w:rsid w:val="0075216A"/>
    <w:rsid w:val="007523CD"/>
    <w:rsid w:val="00752859"/>
    <w:rsid w:val="0075337C"/>
    <w:rsid w:val="00753849"/>
    <w:rsid w:val="00762863"/>
    <w:rsid w:val="00763FCB"/>
    <w:rsid w:val="007659F5"/>
    <w:rsid w:val="0077405D"/>
    <w:rsid w:val="007751D7"/>
    <w:rsid w:val="00781B00"/>
    <w:rsid w:val="00784DDA"/>
    <w:rsid w:val="007967AE"/>
    <w:rsid w:val="007A204D"/>
    <w:rsid w:val="007B5D77"/>
    <w:rsid w:val="007C422C"/>
    <w:rsid w:val="007D1C89"/>
    <w:rsid w:val="007D587F"/>
    <w:rsid w:val="007F21DB"/>
    <w:rsid w:val="007F4F06"/>
    <w:rsid w:val="007F6D12"/>
    <w:rsid w:val="00800EDB"/>
    <w:rsid w:val="00807428"/>
    <w:rsid w:val="008205FE"/>
    <w:rsid w:val="00823B05"/>
    <w:rsid w:val="008250B0"/>
    <w:rsid w:val="00825408"/>
    <w:rsid w:val="00837540"/>
    <w:rsid w:val="0084232F"/>
    <w:rsid w:val="00847438"/>
    <w:rsid w:val="008555A8"/>
    <w:rsid w:val="00860CF3"/>
    <w:rsid w:val="00872F40"/>
    <w:rsid w:val="00873EAF"/>
    <w:rsid w:val="0087612D"/>
    <w:rsid w:val="0088254C"/>
    <w:rsid w:val="008915B3"/>
    <w:rsid w:val="0089381B"/>
    <w:rsid w:val="008A2CE8"/>
    <w:rsid w:val="008A467F"/>
    <w:rsid w:val="008B4F4A"/>
    <w:rsid w:val="008D1760"/>
    <w:rsid w:val="008D2071"/>
    <w:rsid w:val="008E1FB1"/>
    <w:rsid w:val="008E3E9B"/>
    <w:rsid w:val="008F0B6D"/>
    <w:rsid w:val="008F2ADC"/>
    <w:rsid w:val="008F4BEA"/>
    <w:rsid w:val="00902D3F"/>
    <w:rsid w:val="00902FF7"/>
    <w:rsid w:val="00910D51"/>
    <w:rsid w:val="009148C8"/>
    <w:rsid w:val="009204BE"/>
    <w:rsid w:val="00925D89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811F4"/>
    <w:rsid w:val="00984AC3"/>
    <w:rsid w:val="00986B67"/>
    <w:rsid w:val="00990378"/>
    <w:rsid w:val="009C126C"/>
    <w:rsid w:val="009C347E"/>
    <w:rsid w:val="009D451D"/>
    <w:rsid w:val="009E1622"/>
    <w:rsid w:val="009E5C06"/>
    <w:rsid w:val="009F086A"/>
    <w:rsid w:val="009F1BA4"/>
    <w:rsid w:val="009F5771"/>
    <w:rsid w:val="00A03018"/>
    <w:rsid w:val="00A167B5"/>
    <w:rsid w:val="00A33687"/>
    <w:rsid w:val="00A430D7"/>
    <w:rsid w:val="00A448AC"/>
    <w:rsid w:val="00A45AB0"/>
    <w:rsid w:val="00A47A51"/>
    <w:rsid w:val="00A53BEB"/>
    <w:rsid w:val="00A60692"/>
    <w:rsid w:val="00A62CEE"/>
    <w:rsid w:val="00A65107"/>
    <w:rsid w:val="00A712A4"/>
    <w:rsid w:val="00A832DD"/>
    <w:rsid w:val="00A85B74"/>
    <w:rsid w:val="00AA244A"/>
    <w:rsid w:val="00AA6BD2"/>
    <w:rsid w:val="00AB4CAC"/>
    <w:rsid w:val="00AB5E17"/>
    <w:rsid w:val="00AB63CC"/>
    <w:rsid w:val="00AC033B"/>
    <w:rsid w:val="00AC0ABC"/>
    <w:rsid w:val="00AC329D"/>
    <w:rsid w:val="00AC795D"/>
    <w:rsid w:val="00AD2A1A"/>
    <w:rsid w:val="00AE2079"/>
    <w:rsid w:val="00AF519C"/>
    <w:rsid w:val="00B01CE7"/>
    <w:rsid w:val="00B030B6"/>
    <w:rsid w:val="00B0426B"/>
    <w:rsid w:val="00B0770E"/>
    <w:rsid w:val="00B079BB"/>
    <w:rsid w:val="00B17D00"/>
    <w:rsid w:val="00B25B15"/>
    <w:rsid w:val="00B30389"/>
    <w:rsid w:val="00B34036"/>
    <w:rsid w:val="00B40B5F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9655D"/>
    <w:rsid w:val="00BA6EBB"/>
    <w:rsid w:val="00BC62A8"/>
    <w:rsid w:val="00BC787B"/>
    <w:rsid w:val="00BD02A3"/>
    <w:rsid w:val="00BD377C"/>
    <w:rsid w:val="00C02C23"/>
    <w:rsid w:val="00C0520E"/>
    <w:rsid w:val="00C1478C"/>
    <w:rsid w:val="00C1518C"/>
    <w:rsid w:val="00C16455"/>
    <w:rsid w:val="00C36C60"/>
    <w:rsid w:val="00C44D3B"/>
    <w:rsid w:val="00C44D47"/>
    <w:rsid w:val="00C51448"/>
    <w:rsid w:val="00C56BF0"/>
    <w:rsid w:val="00C57D33"/>
    <w:rsid w:val="00C60D10"/>
    <w:rsid w:val="00C65905"/>
    <w:rsid w:val="00C659A4"/>
    <w:rsid w:val="00C704E7"/>
    <w:rsid w:val="00C763D1"/>
    <w:rsid w:val="00C766B5"/>
    <w:rsid w:val="00C80D72"/>
    <w:rsid w:val="00C83C64"/>
    <w:rsid w:val="00C912E9"/>
    <w:rsid w:val="00CA5316"/>
    <w:rsid w:val="00CA756B"/>
    <w:rsid w:val="00CB1B88"/>
    <w:rsid w:val="00CB56A1"/>
    <w:rsid w:val="00CD093F"/>
    <w:rsid w:val="00CD4D51"/>
    <w:rsid w:val="00CD7BB4"/>
    <w:rsid w:val="00CF24ED"/>
    <w:rsid w:val="00CF2B34"/>
    <w:rsid w:val="00CF3367"/>
    <w:rsid w:val="00D04254"/>
    <w:rsid w:val="00D2528B"/>
    <w:rsid w:val="00D269D0"/>
    <w:rsid w:val="00D3639C"/>
    <w:rsid w:val="00D42669"/>
    <w:rsid w:val="00D4717D"/>
    <w:rsid w:val="00D55394"/>
    <w:rsid w:val="00D556A8"/>
    <w:rsid w:val="00D64898"/>
    <w:rsid w:val="00D72052"/>
    <w:rsid w:val="00D75BFA"/>
    <w:rsid w:val="00D846DD"/>
    <w:rsid w:val="00D865DF"/>
    <w:rsid w:val="00D9476C"/>
    <w:rsid w:val="00D9790B"/>
    <w:rsid w:val="00DB4F6B"/>
    <w:rsid w:val="00DC1EE5"/>
    <w:rsid w:val="00DC5354"/>
    <w:rsid w:val="00DD0B57"/>
    <w:rsid w:val="00DE1DCB"/>
    <w:rsid w:val="00DF05A7"/>
    <w:rsid w:val="00E0415A"/>
    <w:rsid w:val="00E116C8"/>
    <w:rsid w:val="00E12C26"/>
    <w:rsid w:val="00E14647"/>
    <w:rsid w:val="00E21D17"/>
    <w:rsid w:val="00E22A15"/>
    <w:rsid w:val="00E240F3"/>
    <w:rsid w:val="00E30A3B"/>
    <w:rsid w:val="00E4524B"/>
    <w:rsid w:val="00E50E06"/>
    <w:rsid w:val="00E55ABE"/>
    <w:rsid w:val="00E61DC5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F85"/>
    <w:rsid w:val="00EB5FC5"/>
    <w:rsid w:val="00EC48D0"/>
    <w:rsid w:val="00EC5DA0"/>
    <w:rsid w:val="00EC788A"/>
    <w:rsid w:val="00ED33A0"/>
    <w:rsid w:val="00ED3403"/>
    <w:rsid w:val="00EE32B5"/>
    <w:rsid w:val="00F06427"/>
    <w:rsid w:val="00F11165"/>
    <w:rsid w:val="00F16382"/>
    <w:rsid w:val="00F16B92"/>
    <w:rsid w:val="00F33746"/>
    <w:rsid w:val="00F36A6D"/>
    <w:rsid w:val="00F60C10"/>
    <w:rsid w:val="00F761D2"/>
    <w:rsid w:val="00F8343B"/>
    <w:rsid w:val="00F91BE0"/>
    <w:rsid w:val="00F92CB3"/>
    <w:rsid w:val="00F97784"/>
    <w:rsid w:val="00FA6350"/>
    <w:rsid w:val="00FE1EA9"/>
    <w:rsid w:val="00FE46C7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2C6D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hyperlink" Target="https://app.swaggerhub.com/apis/NANASSYLASZLO/nav-m2m_document/1.0" TargetMode="External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app.swaggerhub.com/apis/NANASSYLASZLO/nav-m2m_document/1.0" TargetMode="External"/><Relationship Id="rId29" Type="http://schemas.openxmlformats.org/officeDocument/2006/relationships/image" Target="media/image19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app.swaggerhub.com/apis/NANASSYLASZLO/nav-m2m_document/1.0" TargetMode="External"/><Relationship Id="rId25" Type="http://schemas.openxmlformats.org/officeDocument/2006/relationships/hyperlink" Target="https://app.swaggerhub.com/apis/NANASSYLASZLO/nav-m2m_document/1.0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3.xml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30</Pages>
  <Words>4141</Words>
  <Characters>28577</Characters>
  <Application>Microsoft Office Word</Application>
  <DocSecurity>0</DocSecurity>
  <Lines>238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51</cp:revision>
  <dcterms:created xsi:type="dcterms:W3CDTF">2024-06-06T08:32:00Z</dcterms:created>
  <dcterms:modified xsi:type="dcterms:W3CDTF">2024-06-10T13:24:00Z</dcterms:modified>
</cp:coreProperties>
</file>